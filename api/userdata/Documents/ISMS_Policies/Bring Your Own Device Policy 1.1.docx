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0390A" w14:textId="28749AC9" w:rsidR="00900F93" w:rsidRPr="00456BFA" w:rsidRDefault="00426B68" w:rsidP="00D065EE">
      <w:pPr>
        <w:pStyle w:val="Title"/>
        <w:jc w:val="center"/>
        <w:rPr>
          <w:rFonts w:ascii="Times New Roman" w:hAnsi="Times New Roman" w:cs="Times New Roman"/>
          <w:sz w:val="40"/>
          <w:szCs w:val="40"/>
        </w:rPr>
      </w:pPr>
      <w:r w:rsidRPr="00456BFA">
        <w:rPr>
          <w:rFonts w:cs="Arial"/>
          <w:noProof/>
          <w:sz w:val="40"/>
          <w:szCs w:val="40"/>
          <w:shd w:val="clear" w:color="auto" w:fill="E6E6E6"/>
        </w:rPr>
        <w:drawing>
          <wp:anchor distT="0" distB="0" distL="114300" distR="114300" simplePos="0" relativeHeight="251658240" behindDoc="0" locked="0" layoutInCell="1" allowOverlap="1" wp14:anchorId="4C6F24BB" wp14:editId="65E98046">
            <wp:simplePos x="0" y="0"/>
            <wp:positionH relativeFrom="column">
              <wp:posOffset>4867275</wp:posOffset>
            </wp:positionH>
            <wp:positionV relativeFrom="paragraph">
              <wp:posOffset>-571500</wp:posOffset>
            </wp:positionV>
            <wp:extent cx="1439545" cy="1134110"/>
            <wp:effectExtent l="0" t="0" r="0" b="0"/>
            <wp:wrapNone/>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EditPoints="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D065EE" w:rsidRPr="00456BFA">
        <w:rPr>
          <w:rFonts w:ascii="Times New Roman" w:hAnsi="Times New Roman" w:cs="Times New Roman"/>
          <w:sz w:val="40"/>
          <w:szCs w:val="40"/>
        </w:rPr>
        <w:t>Wipro’s</w:t>
      </w:r>
    </w:p>
    <w:p w14:paraId="196C02DD" w14:textId="6E46C416" w:rsidR="00D065EE" w:rsidRPr="00764D6C" w:rsidRDefault="001D62AD" w:rsidP="001D62AD">
      <w:pPr>
        <w:jc w:val="center"/>
        <w:rPr>
          <w:rFonts w:ascii="Times New Roman" w:hAnsi="Times New Roman" w:cs="Times New Roman"/>
        </w:rPr>
      </w:pPr>
      <w:bookmarkStart w:id="0" w:name="_Hlk140660337"/>
      <w:r w:rsidRPr="00456BFA">
        <w:rPr>
          <w:rFonts w:ascii="Times New Roman" w:hAnsi="Times New Roman" w:cs="Times New Roman"/>
          <w:sz w:val="40"/>
          <w:szCs w:val="40"/>
        </w:rPr>
        <w:t>Bring Your Own Device (BYOD)</w:t>
      </w:r>
      <w:bookmarkEnd w:id="0"/>
      <w:r w:rsidRPr="00456BFA">
        <w:rPr>
          <w:rFonts w:ascii="Times New Roman" w:hAnsi="Times New Roman" w:cs="Times New Roman"/>
          <w:sz w:val="40"/>
          <w:szCs w:val="40"/>
        </w:rPr>
        <w:t xml:space="preserve"> Policy</w:t>
      </w:r>
    </w:p>
    <w:p w14:paraId="5FB6A8D5" w14:textId="77777777" w:rsidR="00D065EE" w:rsidRPr="00764D6C" w:rsidRDefault="00D065EE" w:rsidP="00D065EE">
      <w:pPr>
        <w:jc w:val="both"/>
        <w:rPr>
          <w:rFonts w:ascii="Times New Roman" w:hAnsi="Times New Roman" w:cs="Times New Roman"/>
          <w:b/>
          <w:sz w:val="20"/>
          <w:szCs w:val="20"/>
        </w:rPr>
      </w:pPr>
      <w:r w:rsidRPr="00764D6C">
        <w:rPr>
          <w:rFonts w:ascii="Times New Roman" w:hAnsi="Times New Roman" w:cs="Times New Roman"/>
          <w:b/>
          <w:sz w:val="20"/>
          <w:szCs w:val="20"/>
        </w:rPr>
        <w:t>Document Control</w:t>
      </w:r>
    </w:p>
    <w:tbl>
      <w:tblPr>
        <w:tblStyle w:val="TableGrid"/>
        <w:tblW w:w="5000" w:type="pct"/>
        <w:tblLook w:val="04A0" w:firstRow="1" w:lastRow="0" w:firstColumn="1" w:lastColumn="0" w:noHBand="0" w:noVBand="1"/>
      </w:tblPr>
      <w:tblGrid>
        <w:gridCol w:w="4064"/>
        <w:gridCol w:w="4952"/>
      </w:tblGrid>
      <w:tr w:rsidR="00E84A93" w:rsidRPr="00764D6C" w14:paraId="538A144F" w14:textId="77777777" w:rsidTr="00F51C32">
        <w:trPr>
          <w:trHeight w:val="243"/>
        </w:trPr>
        <w:tc>
          <w:tcPr>
            <w:tcW w:w="2254" w:type="pct"/>
            <w:tcBorders>
              <w:top w:val="single" w:sz="4" w:space="0" w:color="auto"/>
              <w:left w:val="single" w:sz="4" w:space="0" w:color="auto"/>
              <w:bottom w:val="single" w:sz="4" w:space="0" w:color="auto"/>
              <w:right w:val="single" w:sz="4" w:space="0" w:color="auto"/>
            </w:tcBorders>
            <w:hideMark/>
          </w:tcPr>
          <w:p w14:paraId="64412903" w14:textId="6F6F1A7A" w:rsidR="00E84A93" w:rsidRPr="00764D6C" w:rsidRDefault="00E84A93" w:rsidP="00E84A93">
            <w:pPr>
              <w:jc w:val="both"/>
              <w:rPr>
                <w:rFonts w:ascii="Times New Roman" w:hAnsi="Times New Roman" w:cs="Times New Roman"/>
                <w:sz w:val="20"/>
                <w:szCs w:val="20"/>
              </w:rPr>
            </w:pPr>
            <w:r w:rsidRPr="00764D6C">
              <w:rPr>
                <w:rFonts w:ascii="Times New Roman" w:hAnsi="Times New Roman" w:cs="Times New Roman"/>
                <w:sz w:val="20"/>
                <w:szCs w:val="20"/>
              </w:rPr>
              <w:t>Function</w:t>
            </w:r>
          </w:p>
        </w:tc>
        <w:tc>
          <w:tcPr>
            <w:tcW w:w="2746" w:type="pct"/>
            <w:tcBorders>
              <w:top w:val="single" w:sz="4" w:space="0" w:color="auto"/>
              <w:left w:val="single" w:sz="4" w:space="0" w:color="auto"/>
              <w:bottom w:val="single" w:sz="4" w:space="0" w:color="auto"/>
              <w:right w:val="single" w:sz="4" w:space="0" w:color="auto"/>
            </w:tcBorders>
            <w:vAlign w:val="bottom"/>
          </w:tcPr>
          <w:p w14:paraId="32CF3DFE" w14:textId="30465AAE" w:rsidR="00E84A93" w:rsidRPr="00764D6C" w:rsidRDefault="00E84A93" w:rsidP="00E84A93">
            <w:pPr>
              <w:jc w:val="both"/>
              <w:rPr>
                <w:rFonts w:ascii="Times New Roman" w:hAnsi="Times New Roman" w:cs="Times New Roman"/>
                <w:sz w:val="20"/>
                <w:szCs w:val="20"/>
              </w:rPr>
            </w:pPr>
            <w:r>
              <w:rPr>
                <w:rFonts w:ascii="Times New Roman" w:eastAsia="Times New Roman" w:hAnsi="Times New Roman" w:cs="Times New Roman"/>
                <w:color w:val="000000" w:themeColor="text1"/>
                <w:sz w:val="20"/>
                <w:szCs w:val="20"/>
                <w:lang w:eastAsia="en-IN"/>
              </w:rPr>
              <w:t>Group Chief Information Security Office (GCISO)</w:t>
            </w:r>
          </w:p>
        </w:tc>
      </w:tr>
      <w:tr w:rsidR="00E84A93" w:rsidRPr="00764D6C" w14:paraId="2F6685B6" w14:textId="77777777" w:rsidTr="00F51C32">
        <w:trPr>
          <w:trHeight w:val="243"/>
        </w:trPr>
        <w:tc>
          <w:tcPr>
            <w:tcW w:w="2254" w:type="pct"/>
            <w:tcBorders>
              <w:top w:val="single" w:sz="4" w:space="0" w:color="auto"/>
              <w:left w:val="single" w:sz="4" w:space="0" w:color="auto"/>
              <w:bottom w:val="single" w:sz="4" w:space="0" w:color="auto"/>
              <w:right w:val="single" w:sz="4" w:space="0" w:color="auto"/>
            </w:tcBorders>
          </w:tcPr>
          <w:p w14:paraId="12BC8E6F" w14:textId="1407669D" w:rsidR="00E84A93" w:rsidRPr="00764D6C" w:rsidRDefault="00E84A93" w:rsidP="00E84A93">
            <w:pPr>
              <w:jc w:val="both"/>
              <w:rPr>
                <w:rFonts w:ascii="Times New Roman" w:hAnsi="Times New Roman" w:cs="Times New Roman"/>
                <w:sz w:val="20"/>
                <w:szCs w:val="20"/>
              </w:rPr>
            </w:pPr>
            <w:r>
              <w:rPr>
                <w:rFonts w:ascii="Times New Roman" w:hAnsi="Times New Roman" w:cs="Times New Roman"/>
                <w:sz w:val="20"/>
                <w:szCs w:val="20"/>
              </w:rPr>
              <w:t>Sub-function</w:t>
            </w:r>
          </w:p>
        </w:tc>
        <w:tc>
          <w:tcPr>
            <w:tcW w:w="2746" w:type="pct"/>
            <w:tcBorders>
              <w:top w:val="single" w:sz="4" w:space="0" w:color="auto"/>
              <w:left w:val="single" w:sz="4" w:space="0" w:color="auto"/>
              <w:bottom w:val="single" w:sz="4" w:space="0" w:color="auto"/>
              <w:right w:val="single" w:sz="4" w:space="0" w:color="auto"/>
            </w:tcBorders>
          </w:tcPr>
          <w:p w14:paraId="66B10054" w14:textId="3906576C" w:rsidR="00E84A93" w:rsidRPr="002E0987" w:rsidRDefault="00E84A93" w:rsidP="00E84A93">
            <w:pPr>
              <w:jc w:val="both"/>
              <w:rPr>
                <w:rFonts w:ascii="Times New Roman" w:hAnsi="Times New Roman" w:cs="Times New Roman"/>
                <w:sz w:val="20"/>
                <w:szCs w:val="20"/>
              </w:rPr>
            </w:pPr>
            <w:r>
              <w:rPr>
                <w:rFonts w:ascii="Times New Roman" w:hAnsi="Times New Roman" w:cs="Times New Roman"/>
                <w:sz w:val="20"/>
                <w:szCs w:val="20"/>
              </w:rPr>
              <w:t>-</w:t>
            </w:r>
          </w:p>
        </w:tc>
      </w:tr>
      <w:tr w:rsidR="00E84A93" w:rsidRPr="00764D6C" w14:paraId="75EEEA25" w14:textId="77777777" w:rsidTr="00F51C32">
        <w:trPr>
          <w:trHeight w:val="257"/>
        </w:trPr>
        <w:tc>
          <w:tcPr>
            <w:tcW w:w="2254" w:type="pct"/>
            <w:tcBorders>
              <w:top w:val="single" w:sz="4" w:space="0" w:color="auto"/>
              <w:left w:val="single" w:sz="4" w:space="0" w:color="auto"/>
              <w:bottom w:val="single" w:sz="4" w:space="0" w:color="auto"/>
              <w:right w:val="single" w:sz="4" w:space="0" w:color="auto"/>
            </w:tcBorders>
            <w:hideMark/>
          </w:tcPr>
          <w:p w14:paraId="156395E6" w14:textId="2B5C7A89" w:rsidR="00E84A93" w:rsidRPr="00764D6C" w:rsidRDefault="00E84A93" w:rsidP="00E84A93">
            <w:pPr>
              <w:jc w:val="both"/>
              <w:rPr>
                <w:rFonts w:ascii="Times New Roman" w:hAnsi="Times New Roman" w:cs="Times New Roman"/>
                <w:sz w:val="20"/>
                <w:szCs w:val="20"/>
              </w:rPr>
            </w:pPr>
            <w:r>
              <w:rPr>
                <w:rFonts w:ascii="Times New Roman" w:hAnsi="Times New Roman" w:cs="Times New Roman"/>
                <w:sz w:val="20"/>
                <w:szCs w:val="20"/>
              </w:rPr>
              <w:t>Policy</w:t>
            </w:r>
            <w:r w:rsidRPr="00764D6C">
              <w:rPr>
                <w:rFonts w:ascii="Times New Roman" w:hAnsi="Times New Roman" w:cs="Times New Roman"/>
                <w:sz w:val="20"/>
                <w:szCs w:val="20"/>
              </w:rPr>
              <w:t xml:space="preserve"> Owner</w:t>
            </w:r>
          </w:p>
        </w:tc>
        <w:tc>
          <w:tcPr>
            <w:tcW w:w="2746" w:type="pct"/>
            <w:tcBorders>
              <w:top w:val="single" w:sz="4" w:space="0" w:color="auto"/>
              <w:left w:val="single" w:sz="4" w:space="0" w:color="auto"/>
              <w:bottom w:val="single" w:sz="4" w:space="0" w:color="auto"/>
              <w:right w:val="single" w:sz="4" w:space="0" w:color="auto"/>
            </w:tcBorders>
          </w:tcPr>
          <w:p w14:paraId="287A467D" w14:textId="4E40CBB9" w:rsidR="00E84A93" w:rsidRPr="002E0987" w:rsidRDefault="00E84A93" w:rsidP="00E84A93">
            <w:pPr>
              <w:jc w:val="both"/>
              <w:rPr>
                <w:rFonts w:ascii="Times New Roman" w:hAnsi="Times New Roman" w:cs="Times New Roman"/>
                <w:sz w:val="20"/>
                <w:szCs w:val="20"/>
              </w:rPr>
            </w:pPr>
            <w:r>
              <w:rPr>
                <w:rFonts w:ascii="Times New Roman" w:eastAsia="Times New Roman" w:hAnsi="Times New Roman" w:cs="Times New Roman"/>
                <w:sz w:val="20"/>
                <w:szCs w:val="20"/>
                <w:lang w:val="en-IN"/>
              </w:rPr>
              <w:t>Lakshminarayanan RS, Group Head - Information Security Policy &amp; Framework</w:t>
            </w:r>
          </w:p>
        </w:tc>
      </w:tr>
      <w:tr w:rsidR="00E84A93" w:rsidRPr="00764D6C" w14:paraId="3B4837CB" w14:textId="77777777" w:rsidTr="00F51C32">
        <w:trPr>
          <w:trHeight w:val="243"/>
        </w:trPr>
        <w:tc>
          <w:tcPr>
            <w:tcW w:w="2254" w:type="pct"/>
            <w:tcBorders>
              <w:top w:val="single" w:sz="4" w:space="0" w:color="auto"/>
              <w:left w:val="single" w:sz="4" w:space="0" w:color="auto"/>
              <w:bottom w:val="single" w:sz="4" w:space="0" w:color="auto"/>
              <w:right w:val="single" w:sz="4" w:space="0" w:color="auto"/>
            </w:tcBorders>
            <w:hideMark/>
          </w:tcPr>
          <w:p w14:paraId="69998B3E" w14:textId="77777777" w:rsidR="00E84A93" w:rsidRPr="00764D6C" w:rsidRDefault="00E84A93" w:rsidP="00E84A93">
            <w:pPr>
              <w:jc w:val="both"/>
              <w:rPr>
                <w:rFonts w:ascii="Times New Roman" w:hAnsi="Times New Roman" w:cs="Times New Roman"/>
                <w:sz w:val="20"/>
                <w:szCs w:val="20"/>
              </w:rPr>
            </w:pPr>
            <w:r w:rsidRPr="00764D6C">
              <w:rPr>
                <w:rFonts w:ascii="Times New Roman" w:hAnsi="Times New Roman" w:cs="Times New Roman"/>
                <w:sz w:val="20"/>
                <w:szCs w:val="20"/>
              </w:rPr>
              <w:t>Policy Effective Date</w:t>
            </w:r>
          </w:p>
        </w:tc>
        <w:tc>
          <w:tcPr>
            <w:tcW w:w="2746" w:type="pct"/>
            <w:tcBorders>
              <w:top w:val="single" w:sz="4" w:space="0" w:color="auto"/>
              <w:left w:val="single" w:sz="4" w:space="0" w:color="auto"/>
              <w:bottom w:val="single" w:sz="4" w:space="0" w:color="auto"/>
              <w:right w:val="single" w:sz="4" w:space="0" w:color="auto"/>
            </w:tcBorders>
          </w:tcPr>
          <w:p w14:paraId="427FC8D4" w14:textId="0E3ED634" w:rsidR="00E84A93" w:rsidRPr="002E0987" w:rsidRDefault="00456BFA" w:rsidP="00E84A93">
            <w:pPr>
              <w:jc w:val="both"/>
              <w:rPr>
                <w:rFonts w:ascii="Times New Roman" w:hAnsi="Times New Roman" w:cs="Times New Roman"/>
                <w:sz w:val="20"/>
                <w:szCs w:val="20"/>
              </w:rPr>
            </w:pPr>
            <w:r>
              <w:rPr>
                <w:rFonts w:ascii="Times New Roman" w:hAnsi="Times New Roman" w:cs="Times New Roman"/>
                <w:sz w:val="20"/>
                <w:szCs w:val="20"/>
              </w:rPr>
              <w:t>December 7, 2015</w:t>
            </w:r>
          </w:p>
        </w:tc>
      </w:tr>
    </w:tbl>
    <w:p w14:paraId="5C914B39" w14:textId="77777777" w:rsidR="00D065EE" w:rsidRPr="00764D6C" w:rsidRDefault="00D065EE" w:rsidP="00D065EE">
      <w:pPr>
        <w:jc w:val="both"/>
        <w:rPr>
          <w:rFonts w:ascii="Times New Roman" w:hAnsi="Times New Roman" w:cs="Times New Roman"/>
          <w:sz w:val="20"/>
          <w:szCs w:val="20"/>
        </w:rPr>
      </w:pPr>
    </w:p>
    <w:p w14:paraId="54BD6A74" w14:textId="1C62EC96" w:rsidR="004B11DD" w:rsidRPr="002E0987" w:rsidRDefault="00D065EE" w:rsidP="00D065EE">
      <w:pPr>
        <w:jc w:val="both"/>
        <w:rPr>
          <w:rFonts w:ascii="Times New Roman" w:hAnsi="Times New Roman" w:cs="Times New Roman"/>
          <w:b/>
          <w:sz w:val="20"/>
          <w:szCs w:val="20"/>
        </w:rPr>
      </w:pPr>
      <w:r w:rsidRPr="00764D6C">
        <w:rPr>
          <w:rFonts w:ascii="Times New Roman" w:hAnsi="Times New Roman" w:cs="Times New Roman"/>
          <w:b/>
          <w:sz w:val="20"/>
          <w:szCs w:val="20"/>
        </w:rPr>
        <w:t>Purpose</w:t>
      </w:r>
    </w:p>
    <w:p w14:paraId="1442D684" w14:textId="77777777" w:rsidR="00617CBA" w:rsidRPr="00617CBA" w:rsidRDefault="00617CBA" w:rsidP="00617CBA">
      <w:pPr>
        <w:rPr>
          <w:rFonts w:ascii="Times New Roman" w:hAnsi="Times New Roman" w:cs="Times New Roman"/>
          <w:sz w:val="20"/>
          <w:szCs w:val="20"/>
        </w:rPr>
      </w:pPr>
      <w:r w:rsidRPr="00617CBA">
        <w:rPr>
          <w:rFonts w:ascii="Times New Roman" w:hAnsi="Times New Roman" w:cs="Times New Roman"/>
          <w:sz w:val="20"/>
          <w:szCs w:val="20"/>
        </w:rPr>
        <w:t>This policy governs the use of personal devices that employees utilize for business purposes, termed as Bring Your Own Device (BYOD) in this policy. This policy establishes the security requirements to protect the information systems from the risks arising through BYOD usage.</w:t>
      </w:r>
    </w:p>
    <w:p w14:paraId="39D867A3" w14:textId="21B14F4A" w:rsidR="00340E6D" w:rsidRPr="009E20F0" w:rsidRDefault="00340E6D" w:rsidP="005A4D0A">
      <w:pPr>
        <w:pStyle w:val="Heading2"/>
      </w:pPr>
      <w:r w:rsidRPr="009E20F0">
        <w:rPr>
          <w:bCs w:val="0"/>
        </w:rPr>
        <w:t>Audience</w:t>
      </w:r>
    </w:p>
    <w:p w14:paraId="2EE03A86" w14:textId="77777777" w:rsidR="00617CBA" w:rsidRPr="00617CBA" w:rsidRDefault="00617CBA" w:rsidP="00617CBA">
      <w:pPr>
        <w:rPr>
          <w:rFonts w:ascii="Times New Roman" w:hAnsi="Times New Roman" w:cs="Times New Roman"/>
          <w:bCs/>
          <w:sz w:val="20"/>
          <w:szCs w:val="20"/>
        </w:rPr>
      </w:pPr>
      <w:r w:rsidRPr="00617CBA">
        <w:rPr>
          <w:rFonts w:ascii="Times New Roman" w:hAnsi="Times New Roman" w:cs="Times New Roman"/>
          <w:bCs/>
          <w:sz w:val="20"/>
          <w:szCs w:val="20"/>
        </w:rPr>
        <w:t>Organization’s employees, retainers, contractors, and service providers who use BYOD.</w:t>
      </w:r>
    </w:p>
    <w:p w14:paraId="46E99C9D" w14:textId="4FC68D54" w:rsidR="004B11DD" w:rsidRPr="002E0987" w:rsidRDefault="00827CCF" w:rsidP="007131B9">
      <w:pPr>
        <w:jc w:val="both"/>
        <w:rPr>
          <w:rFonts w:ascii="Times New Roman" w:hAnsi="Times New Roman" w:cs="Times New Roman"/>
          <w:b/>
          <w:sz w:val="20"/>
          <w:szCs w:val="20"/>
        </w:rPr>
      </w:pPr>
      <w:r w:rsidRPr="00764D6C">
        <w:rPr>
          <w:rFonts w:ascii="Times New Roman" w:hAnsi="Times New Roman" w:cs="Times New Roman"/>
          <w:b/>
          <w:sz w:val="20"/>
          <w:szCs w:val="20"/>
        </w:rPr>
        <w:t>Scope</w:t>
      </w:r>
    </w:p>
    <w:p w14:paraId="2291CF38" w14:textId="77777777" w:rsidR="00617CBA" w:rsidRPr="00617CBA" w:rsidRDefault="00617CBA" w:rsidP="00617CBA">
      <w:pPr>
        <w:rPr>
          <w:rFonts w:ascii="Times New Roman" w:hAnsi="Times New Roman" w:cs="Times New Roman"/>
          <w:bCs/>
          <w:sz w:val="20"/>
          <w:szCs w:val="20"/>
        </w:rPr>
      </w:pPr>
      <w:r w:rsidRPr="00617CBA">
        <w:rPr>
          <w:rFonts w:ascii="Times New Roman" w:hAnsi="Times New Roman" w:cs="Times New Roman"/>
          <w:bCs/>
          <w:sz w:val="20"/>
          <w:szCs w:val="20"/>
        </w:rPr>
        <w:t>This policy is applicable to devices owned by the users, including but not limited to, computers, laptops and mobile devices used for business purposes.</w:t>
      </w:r>
    </w:p>
    <w:p w14:paraId="4165BE67" w14:textId="2B04057A" w:rsidR="001D62AD" w:rsidRPr="00204429" w:rsidRDefault="00D065EE" w:rsidP="001D62AD">
      <w:pPr>
        <w:jc w:val="both"/>
        <w:rPr>
          <w:rFonts w:ascii="Times New Roman" w:hAnsi="Times New Roman" w:cs="Times New Roman"/>
          <w:b/>
          <w:bCs/>
          <w:sz w:val="20"/>
          <w:szCs w:val="20"/>
        </w:rPr>
      </w:pPr>
      <w:r w:rsidRPr="00764D6C">
        <w:rPr>
          <w:rFonts w:ascii="Times New Roman" w:hAnsi="Times New Roman" w:cs="Times New Roman"/>
          <w:b/>
          <w:sz w:val="20"/>
          <w:szCs w:val="20"/>
        </w:rPr>
        <w:t>Policy Details</w:t>
      </w:r>
    </w:p>
    <w:p w14:paraId="0DA93919" w14:textId="0CEB1763" w:rsidR="00A94943" w:rsidRPr="00D041FD" w:rsidRDefault="00D30E52" w:rsidP="00D30E52">
      <w:pPr>
        <w:spacing w:after="135"/>
        <w:jc w:val="both"/>
        <w:rPr>
          <w:rFonts w:ascii="Times New Roman" w:eastAsia="Times New Roman" w:hAnsi="Times New Roman" w:cs="Times New Roman"/>
          <w:b/>
          <w:bCs/>
          <w:sz w:val="20"/>
          <w:szCs w:val="20"/>
          <w:lang w:eastAsia="en-IN"/>
        </w:rPr>
      </w:pPr>
      <w:bookmarkStart w:id="1" w:name="_Hlk143690626"/>
      <w:r w:rsidRPr="00D041FD">
        <w:rPr>
          <w:rFonts w:ascii="Times New Roman" w:eastAsia="Times New Roman" w:hAnsi="Times New Roman" w:cs="Times New Roman"/>
          <w:b/>
          <w:bCs/>
          <w:sz w:val="20"/>
          <w:szCs w:val="20"/>
          <w:lang w:eastAsia="en-IN"/>
        </w:rPr>
        <w:t xml:space="preserve">BYOD.1 </w:t>
      </w:r>
      <w:r w:rsidR="00CC5726" w:rsidRPr="00D041FD">
        <w:rPr>
          <w:rFonts w:ascii="Times New Roman" w:eastAsia="Times New Roman" w:hAnsi="Times New Roman" w:cs="Times New Roman"/>
          <w:b/>
          <w:bCs/>
          <w:sz w:val="20"/>
          <w:szCs w:val="20"/>
          <w:lang w:eastAsia="en-IN"/>
        </w:rPr>
        <w:t>COMMON FOR MOBILE DEVICES</w:t>
      </w:r>
      <w:r w:rsidR="004F1639" w:rsidRPr="00D041FD">
        <w:rPr>
          <w:rFonts w:ascii="Times New Roman" w:eastAsia="Times New Roman" w:hAnsi="Times New Roman" w:cs="Times New Roman"/>
          <w:b/>
          <w:bCs/>
          <w:sz w:val="20"/>
          <w:szCs w:val="20"/>
          <w:lang w:eastAsia="en-IN"/>
        </w:rPr>
        <w:t>, LAPTOPS,</w:t>
      </w:r>
      <w:r w:rsidR="00CC5726" w:rsidRPr="00D041FD">
        <w:rPr>
          <w:rFonts w:ascii="Times New Roman" w:eastAsia="Times New Roman" w:hAnsi="Times New Roman" w:cs="Times New Roman"/>
          <w:b/>
          <w:bCs/>
          <w:sz w:val="20"/>
          <w:szCs w:val="20"/>
          <w:lang w:eastAsia="en-IN"/>
        </w:rPr>
        <w:t xml:space="preserve"> AND COMPUTERS</w:t>
      </w:r>
      <w:bookmarkStart w:id="2" w:name="_Hlk143690724"/>
      <w:bookmarkEnd w:id="1"/>
    </w:p>
    <w:p w14:paraId="05D29323" w14:textId="2F6023B1" w:rsidR="00F318AD" w:rsidRPr="003773BC" w:rsidRDefault="000B2748" w:rsidP="003773BC">
      <w:pPr>
        <w:spacing w:after="135"/>
        <w:jc w:val="both"/>
      </w:pPr>
      <w:r w:rsidRPr="00D30E52">
        <w:rPr>
          <w:rFonts w:ascii="Times New Roman" w:eastAsia="Times New Roman" w:hAnsi="Times New Roman" w:cs="Times New Roman"/>
          <w:b/>
          <w:bCs/>
          <w:sz w:val="20"/>
          <w:szCs w:val="20"/>
          <w:lang w:eastAsia="en-IN"/>
        </w:rPr>
        <w:t>BYOD.1</w:t>
      </w:r>
      <w:r>
        <w:rPr>
          <w:rFonts w:ascii="Times New Roman" w:eastAsia="Times New Roman" w:hAnsi="Times New Roman" w:cs="Times New Roman"/>
          <w:b/>
          <w:bCs/>
          <w:sz w:val="20"/>
          <w:szCs w:val="20"/>
          <w:lang w:eastAsia="en-IN"/>
        </w:rPr>
        <w:t>.1</w:t>
      </w:r>
      <w:r>
        <w:rPr>
          <w:rFonts w:ascii="Times New Roman" w:eastAsia="Times New Roman" w:hAnsi="Times New Roman" w:cs="Times New Roman"/>
          <w:sz w:val="20"/>
          <w:szCs w:val="20"/>
          <w:lang w:eastAsia="en-IN"/>
        </w:rPr>
        <w:t xml:space="preserve"> </w:t>
      </w:r>
      <w:r w:rsidR="00360AE0" w:rsidRPr="00D041FD">
        <w:rPr>
          <w:rFonts w:ascii="Times New Roman" w:hAnsi="Times New Roman" w:cs="Times New Roman"/>
          <w:b/>
          <w:bCs/>
          <w:sz w:val="20"/>
          <w:szCs w:val="20"/>
          <w:u w:val="single"/>
        </w:rPr>
        <w:t xml:space="preserve">Acceptable BYOD </w:t>
      </w:r>
      <w:r w:rsidR="002D7352" w:rsidRPr="00D041FD">
        <w:rPr>
          <w:rFonts w:ascii="Times New Roman" w:hAnsi="Times New Roman" w:cs="Times New Roman"/>
          <w:b/>
          <w:bCs/>
          <w:sz w:val="20"/>
          <w:szCs w:val="20"/>
          <w:u w:val="single"/>
        </w:rPr>
        <w:t>U</w:t>
      </w:r>
      <w:r w:rsidR="00360AE0" w:rsidRPr="00D041FD">
        <w:rPr>
          <w:rFonts w:ascii="Times New Roman" w:hAnsi="Times New Roman" w:cs="Times New Roman"/>
          <w:b/>
          <w:bCs/>
          <w:sz w:val="20"/>
          <w:szCs w:val="20"/>
          <w:u w:val="single"/>
        </w:rPr>
        <w:t>sage</w:t>
      </w:r>
      <w:bookmarkEnd w:id="2"/>
    </w:p>
    <w:p w14:paraId="3FC35983" w14:textId="71F85228"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1.1.1 BYOD shall be used for business purposes only in compliance with Organization’s Information Security Management System (ISMS) policies and Code of Business Conduct (COBC).</w:t>
      </w:r>
    </w:p>
    <w:p w14:paraId="7916940F" w14:textId="358DF425"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1.1.2 Information on personal devices shall be accessed by authorized users.</w:t>
      </w:r>
    </w:p>
    <w:p w14:paraId="5D416CD4" w14:textId="39C60E46"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1.1.3 User(s) shall be responsible and accountable for all the activities performed on their personal devices.</w:t>
      </w:r>
    </w:p>
    <w:p w14:paraId="331353AE" w14:textId="574495B1"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1.1.4 The applications and plugins installed on personal devices shall be from trusted and authorized sources.</w:t>
      </w:r>
    </w:p>
    <w:p w14:paraId="09195C50" w14:textId="112A7990"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1.1.5 Any shared, loaned, or rented devices shall not be used to enroll with Organization’s BYOD Solution.</w:t>
      </w:r>
    </w:p>
    <w:p w14:paraId="221C88A1" w14:textId="667315AF"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1.1.6 User(s) shall access the Organization’s applications or information only through trusted networks.</w:t>
      </w:r>
    </w:p>
    <w:p w14:paraId="441FD173" w14:textId="55D3F2B3"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1.1.7 Necessary precautions shall be taken while using devices in public and open office places.</w:t>
      </w:r>
    </w:p>
    <w:p w14:paraId="5389CF50" w14:textId="05BD76C9"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1.1.8 Devices shall not be left unattended and shall be protected from loss or theft.</w:t>
      </w:r>
    </w:p>
    <w:p w14:paraId="6BABD5CF" w14:textId="0AF6D9D1"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1.1.9 Lost or stolen devices shall be reported to the service desk.</w:t>
      </w:r>
    </w:p>
    <w:p w14:paraId="50B07572" w14:textId="2122329A"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1.1.10 Active Directory (AD) password shall be changed immediately upon loss or theft of a device.</w:t>
      </w:r>
    </w:p>
    <w:p w14:paraId="522C617C" w14:textId="17D725C9"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1.1.11 Devices shall not be used to perform administrative activities on the Organization’s information systems.</w:t>
      </w:r>
    </w:p>
    <w:p w14:paraId="4651E16C" w14:textId="130AC780" w:rsidR="00054381" w:rsidRPr="00054381" w:rsidRDefault="00054381" w:rsidP="002C567F">
      <w:pPr>
        <w:pStyle w:val="BodyTextIndent"/>
        <w:rPr>
          <w:rFonts w:eastAsia="Times New Roman"/>
          <w:color w:val="auto"/>
          <w:lang w:eastAsia="en-IN"/>
        </w:rPr>
      </w:pPr>
      <w:r w:rsidRPr="00054381">
        <w:rPr>
          <w:rFonts w:eastAsia="Times New Roman"/>
          <w:color w:val="auto"/>
          <w:lang w:eastAsia="en-IN"/>
        </w:rPr>
        <w:t>1.1.12 This policy shall be subject to applicable laws and regulations.</w:t>
      </w:r>
    </w:p>
    <w:p w14:paraId="5D2D6C86" w14:textId="401213CF" w:rsidR="00054381" w:rsidRDefault="00054381" w:rsidP="00CB331A">
      <w:pPr>
        <w:pStyle w:val="BodyTextIndent"/>
        <w:jc w:val="left"/>
        <w:rPr>
          <w:rFonts w:eastAsia="Times New Roman"/>
          <w:color w:val="auto"/>
          <w:lang w:eastAsia="en-IN"/>
        </w:rPr>
      </w:pPr>
      <w:r w:rsidRPr="00054381">
        <w:rPr>
          <w:rFonts w:eastAsia="Times New Roman"/>
          <w:color w:val="auto"/>
          <w:lang w:eastAsia="en-IN"/>
        </w:rPr>
        <w:lastRenderedPageBreak/>
        <w:t>1.1.13 The Organization reserves the right to de-register any inactive or rogue devices from time to time</w:t>
      </w:r>
      <w:r w:rsidR="002C567F">
        <w:rPr>
          <w:rFonts w:eastAsia="Times New Roman"/>
          <w:color w:val="auto"/>
          <w:lang w:eastAsia="en-IN"/>
        </w:rPr>
        <w:t xml:space="preserve"> </w:t>
      </w:r>
      <w:r w:rsidRPr="00054381">
        <w:rPr>
          <w:rFonts w:eastAsia="Times New Roman"/>
          <w:color w:val="auto"/>
          <w:lang w:eastAsia="en-IN"/>
        </w:rPr>
        <w:t>as defined in Bring Your Own Device (BYOD) Standard.</w:t>
      </w:r>
      <w:r>
        <w:rPr>
          <w:rFonts w:eastAsia="Times New Roman"/>
          <w:color w:val="auto"/>
          <w:lang w:eastAsia="en-IN"/>
        </w:rPr>
        <w:br/>
      </w:r>
    </w:p>
    <w:p w14:paraId="649E01EE" w14:textId="6D5B287E" w:rsidR="00234D9B" w:rsidRPr="00A52277" w:rsidRDefault="00A52277" w:rsidP="00054381">
      <w:pPr>
        <w:pStyle w:val="BodyTextIndent"/>
        <w:ind w:left="0"/>
        <w:rPr>
          <w:b/>
          <w:bCs/>
          <w:color w:val="auto"/>
          <w:u w:val="single"/>
          <w:lang w:eastAsia="en-IN"/>
        </w:rPr>
      </w:pPr>
      <w:r w:rsidRPr="00A52277">
        <w:rPr>
          <w:rFonts w:eastAsia="Times New Roman"/>
          <w:b/>
          <w:bCs/>
          <w:color w:val="auto"/>
          <w:lang w:eastAsia="en-IN"/>
        </w:rPr>
        <w:t xml:space="preserve">BYOD.1.2 </w:t>
      </w:r>
      <w:r w:rsidR="004D598B" w:rsidRPr="00A52277">
        <w:rPr>
          <w:b/>
          <w:bCs/>
          <w:color w:val="auto"/>
          <w:u w:val="single"/>
          <w:lang w:eastAsia="en-IN"/>
        </w:rPr>
        <w:t>Organization’s</w:t>
      </w:r>
      <w:r w:rsidR="0031097E" w:rsidRPr="00A52277">
        <w:rPr>
          <w:b/>
          <w:bCs/>
          <w:color w:val="auto"/>
          <w:u w:val="single"/>
          <w:lang w:eastAsia="en-IN"/>
        </w:rPr>
        <w:t xml:space="preserve"> </w:t>
      </w:r>
      <w:r w:rsidR="00B971EC" w:rsidRPr="00A52277">
        <w:rPr>
          <w:b/>
          <w:bCs/>
          <w:color w:val="auto"/>
          <w:u w:val="single"/>
          <w:lang w:eastAsia="en-IN"/>
        </w:rPr>
        <w:t>Right to Monitor and Protect</w:t>
      </w:r>
    </w:p>
    <w:p w14:paraId="437D3B9C" w14:textId="7EF07FFB" w:rsidR="004B4A77" w:rsidRPr="004B4A77" w:rsidRDefault="004B4A77" w:rsidP="004B4A77">
      <w:pPr>
        <w:ind w:left="720"/>
        <w:jc w:val="both"/>
        <w:rPr>
          <w:rFonts w:ascii="Times New Roman" w:hAnsi="Times New Roman" w:cs="Times New Roman"/>
          <w:sz w:val="20"/>
          <w:szCs w:val="20"/>
        </w:rPr>
      </w:pPr>
      <w:r w:rsidRPr="004B4A77">
        <w:rPr>
          <w:rFonts w:ascii="Times New Roman" w:hAnsi="Times New Roman" w:cs="Times New Roman"/>
          <w:sz w:val="20"/>
          <w:szCs w:val="20"/>
        </w:rPr>
        <w:t xml:space="preserve">1.2.1 The Organization reserves the right to monitor </w:t>
      </w:r>
      <w:proofErr w:type="gramStart"/>
      <w:r w:rsidRPr="004B4A77">
        <w:rPr>
          <w:rFonts w:ascii="Times New Roman" w:hAnsi="Times New Roman" w:cs="Times New Roman"/>
          <w:sz w:val="20"/>
          <w:szCs w:val="20"/>
        </w:rPr>
        <w:t>it’s</w:t>
      </w:r>
      <w:proofErr w:type="gramEnd"/>
      <w:r w:rsidRPr="004B4A77">
        <w:rPr>
          <w:rFonts w:ascii="Times New Roman" w:hAnsi="Times New Roman" w:cs="Times New Roman"/>
          <w:sz w:val="20"/>
          <w:szCs w:val="20"/>
        </w:rPr>
        <w:t xml:space="preserve"> applications or information contained in BYOD as per applicable laws, regulations, and business requirements.</w:t>
      </w:r>
    </w:p>
    <w:p w14:paraId="4D8E865C" w14:textId="1CA096DC" w:rsidR="004B4A77" w:rsidRPr="004B4A77" w:rsidRDefault="004B4A77" w:rsidP="004B4A77">
      <w:pPr>
        <w:ind w:left="720"/>
        <w:jc w:val="both"/>
        <w:rPr>
          <w:rFonts w:ascii="Times New Roman" w:hAnsi="Times New Roman" w:cs="Times New Roman"/>
          <w:sz w:val="20"/>
          <w:szCs w:val="20"/>
        </w:rPr>
      </w:pPr>
      <w:r w:rsidRPr="004B4A77">
        <w:rPr>
          <w:rFonts w:ascii="Times New Roman" w:hAnsi="Times New Roman" w:cs="Times New Roman"/>
          <w:sz w:val="20"/>
          <w:szCs w:val="20"/>
        </w:rPr>
        <w:t>1.2.2 The Organization shall not monitor the user’s personal information in devices enrolled in BYOD.</w:t>
      </w:r>
    </w:p>
    <w:p w14:paraId="7E0DBD0E" w14:textId="0633419D" w:rsidR="004B4A77" w:rsidRPr="004B4A77" w:rsidRDefault="004B4A77" w:rsidP="004B4A77">
      <w:pPr>
        <w:ind w:left="720"/>
        <w:jc w:val="both"/>
        <w:rPr>
          <w:rFonts w:ascii="Times New Roman" w:hAnsi="Times New Roman" w:cs="Times New Roman"/>
          <w:sz w:val="20"/>
          <w:szCs w:val="20"/>
        </w:rPr>
      </w:pPr>
      <w:r w:rsidRPr="004B4A77">
        <w:rPr>
          <w:rFonts w:ascii="Times New Roman" w:hAnsi="Times New Roman" w:cs="Times New Roman"/>
          <w:sz w:val="20"/>
          <w:szCs w:val="20"/>
        </w:rPr>
        <w:t>1.2.3 The Organization reserves the right to impose a ‘legal hold’ on information contained in devices enrolled in BYOD to preserve and access information during various circumstances, including but not limited to security incident investigations, customer disputes, lawsuits, and corporate and legal investigations.</w:t>
      </w:r>
    </w:p>
    <w:p w14:paraId="4B8B7A6D" w14:textId="59354C04" w:rsidR="004B4A77" w:rsidRPr="004B4A77" w:rsidRDefault="004B4A77" w:rsidP="004B4A77">
      <w:pPr>
        <w:ind w:left="720"/>
        <w:jc w:val="both"/>
        <w:rPr>
          <w:rFonts w:ascii="Times New Roman" w:hAnsi="Times New Roman" w:cs="Times New Roman"/>
          <w:sz w:val="20"/>
          <w:szCs w:val="20"/>
        </w:rPr>
      </w:pPr>
      <w:r w:rsidRPr="004B4A77">
        <w:rPr>
          <w:rFonts w:ascii="Times New Roman" w:hAnsi="Times New Roman" w:cs="Times New Roman"/>
          <w:sz w:val="20"/>
          <w:szCs w:val="20"/>
        </w:rPr>
        <w:t>1.2.4 The Organization reserves the right to inspect devices enrolled in BYOD in line with country-specific laws. The user(s) shall be notified before such actions are initiated.</w:t>
      </w:r>
    </w:p>
    <w:p w14:paraId="35BB1A73" w14:textId="65517172" w:rsidR="00234D9B" w:rsidRDefault="004B4A77" w:rsidP="004B4A77">
      <w:pPr>
        <w:ind w:left="720"/>
        <w:jc w:val="both"/>
        <w:rPr>
          <w:rFonts w:ascii="Times New Roman" w:hAnsi="Times New Roman" w:cs="Times New Roman"/>
          <w:sz w:val="20"/>
          <w:szCs w:val="20"/>
        </w:rPr>
      </w:pPr>
      <w:r w:rsidRPr="004B4A77">
        <w:rPr>
          <w:rFonts w:ascii="Times New Roman" w:hAnsi="Times New Roman" w:cs="Times New Roman"/>
          <w:sz w:val="20"/>
          <w:szCs w:val="20"/>
        </w:rPr>
        <w:t>1.2.5 User(s) shall not intentionally prevent remote access required to support the e-discovery of the Organization’s information contained in the device</w:t>
      </w:r>
      <w:r w:rsidR="009E20F0">
        <w:rPr>
          <w:rFonts w:ascii="Times New Roman" w:hAnsi="Times New Roman" w:cs="Times New Roman"/>
          <w:sz w:val="20"/>
          <w:szCs w:val="20"/>
        </w:rPr>
        <w:t>.</w:t>
      </w:r>
    </w:p>
    <w:p w14:paraId="177286AE" w14:textId="3E9DDC6E" w:rsidR="00234D9B" w:rsidRPr="00A52277" w:rsidRDefault="00A52277" w:rsidP="00A52277">
      <w:pPr>
        <w:jc w:val="both"/>
        <w:rPr>
          <w:rFonts w:ascii="Times New Roman" w:hAnsi="Times New Roman" w:cs="Times New Roman"/>
          <w:b/>
          <w:bCs/>
          <w:sz w:val="20"/>
          <w:szCs w:val="20"/>
          <w:u w:val="single"/>
        </w:rPr>
      </w:pPr>
      <w:r w:rsidRPr="00A52277">
        <w:rPr>
          <w:rFonts w:ascii="Times New Roman" w:eastAsia="Times New Roman" w:hAnsi="Times New Roman" w:cs="Times New Roman"/>
          <w:b/>
          <w:bCs/>
          <w:sz w:val="20"/>
          <w:szCs w:val="20"/>
          <w:lang w:eastAsia="en-IN"/>
        </w:rPr>
        <w:t xml:space="preserve">BYOD.1.3 </w:t>
      </w:r>
      <w:r w:rsidR="00EF0286" w:rsidRPr="00A52277">
        <w:rPr>
          <w:rFonts w:ascii="Times New Roman" w:hAnsi="Times New Roman" w:cs="Times New Roman"/>
          <w:b/>
          <w:bCs/>
          <w:sz w:val="20"/>
          <w:szCs w:val="20"/>
          <w:u w:val="single"/>
        </w:rPr>
        <w:t xml:space="preserve">Device </w:t>
      </w:r>
      <w:r w:rsidR="009F662C" w:rsidRPr="00A52277">
        <w:rPr>
          <w:rFonts w:ascii="Times New Roman" w:hAnsi="Times New Roman" w:cs="Times New Roman"/>
          <w:b/>
          <w:bCs/>
          <w:sz w:val="20"/>
          <w:szCs w:val="20"/>
          <w:u w:val="single"/>
        </w:rPr>
        <w:t>B</w:t>
      </w:r>
      <w:r w:rsidR="00EF0286" w:rsidRPr="00A52277">
        <w:rPr>
          <w:rFonts w:ascii="Times New Roman" w:hAnsi="Times New Roman" w:cs="Times New Roman"/>
          <w:b/>
          <w:bCs/>
          <w:sz w:val="20"/>
          <w:szCs w:val="20"/>
          <w:u w:val="single"/>
        </w:rPr>
        <w:t xml:space="preserve">ackup and Data </w:t>
      </w:r>
      <w:r w:rsidR="009F662C" w:rsidRPr="00A52277">
        <w:rPr>
          <w:rFonts w:ascii="Times New Roman" w:hAnsi="Times New Roman" w:cs="Times New Roman"/>
          <w:b/>
          <w:bCs/>
          <w:sz w:val="20"/>
          <w:szCs w:val="20"/>
          <w:u w:val="single"/>
        </w:rPr>
        <w:t>S</w:t>
      </w:r>
      <w:r w:rsidR="00EF0286" w:rsidRPr="00A52277">
        <w:rPr>
          <w:rFonts w:ascii="Times New Roman" w:hAnsi="Times New Roman" w:cs="Times New Roman"/>
          <w:b/>
          <w:bCs/>
          <w:sz w:val="20"/>
          <w:szCs w:val="20"/>
          <w:u w:val="single"/>
        </w:rPr>
        <w:t>ynchronization</w:t>
      </w:r>
    </w:p>
    <w:p w14:paraId="59138113" w14:textId="3214AE0A" w:rsidR="004B4A77" w:rsidRPr="004B4A77" w:rsidRDefault="004B4A77" w:rsidP="004B4A77">
      <w:pPr>
        <w:ind w:left="720"/>
        <w:jc w:val="both"/>
        <w:rPr>
          <w:rFonts w:ascii="Times New Roman" w:hAnsi="Times New Roman" w:cs="Times New Roman"/>
          <w:sz w:val="20"/>
          <w:szCs w:val="20"/>
        </w:rPr>
      </w:pPr>
      <w:bookmarkStart w:id="3" w:name="_Hlk143690637"/>
      <w:r w:rsidRPr="004B4A77">
        <w:rPr>
          <w:rFonts w:ascii="Times New Roman" w:hAnsi="Times New Roman" w:cs="Times New Roman"/>
          <w:sz w:val="20"/>
          <w:szCs w:val="20"/>
        </w:rPr>
        <w:t>1.3.1 User(s) shall use approved applications or storage for backup of the Organization’s information.</w:t>
      </w:r>
    </w:p>
    <w:p w14:paraId="5C967E02" w14:textId="3BA89A8E" w:rsidR="004B4A77" w:rsidRPr="004B4A77" w:rsidRDefault="004B4A77" w:rsidP="004B4A77">
      <w:pPr>
        <w:ind w:left="720"/>
        <w:jc w:val="both"/>
        <w:rPr>
          <w:rFonts w:ascii="Times New Roman" w:hAnsi="Times New Roman" w:cs="Times New Roman"/>
          <w:sz w:val="20"/>
          <w:szCs w:val="20"/>
        </w:rPr>
      </w:pPr>
      <w:r w:rsidRPr="004B4A77">
        <w:rPr>
          <w:rFonts w:ascii="Times New Roman" w:hAnsi="Times New Roman" w:cs="Times New Roman"/>
          <w:sz w:val="20"/>
          <w:szCs w:val="20"/>
        </w:rPr>
        <w:t>1.3.2 User(s) shall not synchronize Organization’s information from devices enrolled in BYOD to any third-party device or storage.</w:t>
      </w:r>
    </w:p>
    <w:p w14:paraId="35963BFD" w14:textId="00CB48BF" w:rsidR="004B4A77" w:rsidRPr="004B4A77" w:rsidRDefault="004B4A77" w:rsidP="004B4A77">
      <w:pPr>
        <w:ind w:left="720"/>
        <w:jc w:val="both"/>
        <w:rPr>
          <w:rFonts w:ascii="Times New Roman" w:hAnsi="Times New Roman" w:cs="Times New Roman"/>
          <w:sz w:val="20"/>
          <w:szCs w:val="20"/>
        </w:rPr>
      </w:pPr>
      <w:r w:rsidRPr="004B4A77">
        <w:rPr>
          <w:rFonts w:ascii="Times New Roman" w:hAnsi="Times New Roman" w:cs="Times New Roman"/>
          <w:sz w:val="20"/>
          <w:szCs w:val="20"/>
        </w:rPr>
        <w:t>1.3.3 Unauthorized devices (personal hard drive, memory sticks, or cards), personal internet cloud services, Instant Messaging (IM) services, and personal mail accounts shall not be used for synchronization, transmission, or backup.</w:t>
      </w:r>
    </w:p>
    <w:p w14:paraId="3C5F3E3A" w14:textId="5F883838" w:rsidR="00234D9B" w:rsidRDefault="004B4A77" w:rsidP="004B4A77">
      <w:pPr>
        <w:ind w:left="720"/>
        <w:jc w:val="both"/>
        <w:rPr>
          <w:rFonts w:ascii="Times New Roman" w:hAnsi="Times New Roman" w:cs="Times New Roman"/>
          <w:sz w:val="20"/>
          <w:szCs w:val="20"/>
        </w:rPr>
      </w:pPr>
      <w:r w:rsidRPr="004B4A77">
        <w:rPr>
          <w:rFonts w:ascii="Times New Roman" w:hAnsi="Times New Roman" w:cs="Times New Roman"/>
          <w:sz w:val="20"/>
          <w:szCs w:val="20"/>
        </w:rPr>
        <w:t>1.3.4 The Organization shall not control, access, backup, or delete user’s personal data in devices enrolled in BYOD without prior consent of the user(s).</w:t>
      </w:r>
    </w:p>
    <w:p w14:paraId="3AB5308F" w14:textId="77777777" w:rsidR="003773BC" w:rsidRDefault="003773BC" w:rsidP="00D041FD">
      <w:pPr>
        <w:jc w:val="both"/>
        <w:rPr>
          <w:rFonts w:ascii="Times New Roman" w:eastAsia="Times New Roman" w:hAnsi="Times New Roman" w:cs="Times New Roman"/>
          <w:b/>
          <w:bCs/>
          <w:sz w:val="20"/>
          <w:szCs w:val="20"/>
          <w:lang w:eastAsia="en-IN"/>
        </w:rPr>
      </w:pPr>
    </w:p>
    <w:p w14:paraId="106314B7" w14:textId="7D838C95" w:rsidR="00234D9B" w:rsidRPr="00D041FD" w:rsidRDefault="00A52277" w:rsidP="00D041FD">
      <w:pPr>
        <w:jc w:val="both"/>
        <w:rPr>
          <w:rFonts w:ascii="Times New Roman" w:eastAsia="Times New Roman" w:hAnsi="Times New Roman" w:cs="Times New Roman"/>
          <w:b/>
          <w:bCs/>
          <w:sz w:val="20"/>
          <w:szCs w:val="20"/>
          <w:lang w:eastAsia="en-IN"/>
        </w:rPr>
      </w:pPr>
      <w:r w:rsidRPr="00A52277">
        <w:rPr>
          <w:rFonts w:ascii="Times New Roman" w:eastAsia="Times New Roman" w:hAnsi="Times New Roman" w:cs="Times New Roman"/>
          <w:b/>
          <w:bCs/>
          <w:sz w:val="20"/>
          <w:szCs w:val="20"/>
          <w:lang w:eastAsia="en-IN"/>
        </w:rPr>
        <w:t xml:space="preserve">BYOD.2 </w:t>
      </w:r>
      <w:r w:rsidR="009F662C" w:rsidRPr="00A52277">
        <w:rPr>
          <w:rFonts w:ascii="Times New Roman" w:eastAsia="Times New Roman" w:hAnsi="Times New Roman" w:cs="Times New Roman"/>
          <w:b/>
          <w:bCs/>
          <w:sz w:val="20"/>
          <w:szCs w:val="20"/>
          <w:lang w:eastAsia="en-IN"/>
        </w:rPr>
        <w:t>POLICY FOR MOBILE DEVICES</w:t>
      </w:r>
      <w:bookmarkEnd w:id="3"/>
    </w:p>
    <w:p w14:paraId="0941B581" w14:textId="08DCCEE8" w:rsidR="00234D9B" w:rsidRPr="00D041FD" w:rsidRDefault="00D041FD" w:rsidP="00D041FD">
      <w:pPr>
        <w:rPr>
          <w:rFonts w:ascii="Times New Roman" w:hAnsi="Times New Roman" w:cs="Times New Roman"/>
          <w:b/>
          <w:bCs/>
          <w:sz w:val="20"/>
          <w:szCs w:val="20"/>
          <w:u w:val="single"/>
          <w:lang w:eastAsia="en-IN"/>
        </w:rPr>
      </w:pPr>
      <w:r w:rsidRPr="00D041FD">
        <w:rPr>
          <w:rFonts w:ascii="Times New Roman" w:eastAsia="Times New Roman" w:hAnsi="Times New Roman" w:cs="Times New Roman"/>
          <w:b/>
          <w:bCs/>
          <w:sz w:val="20"/>
          <w:szCs w:val="20"/>
          <w:lang w:eastAsia="en-IN"/>
        </w:rPr>
        <w:t xml:space="preserve">BYOD.2.1 </w:t>
      </w:r>
      <w:r w:rsidR="00360AE0" w:rsidRPr="00D041FD">
        <w:rPr>
          <w:rFonts w:ascii="Times New Roman" w:hAnsi="Times New Roman" w:cs="Times New Roman"/>
          <w:b/>
          <w:bCs/>
          <w:sz w:val="20"/>
          <w:szCs w:val="20"/>
          <w:u w:val="single"/>
          <w:lang w:eastAsia="en-IN"/>
        </w:rPr>
        <w:t xml:space="preserve">Device </w:t>
      </w:r>
      <w:r w:rsidR="009F662C" w:rsidRPr="00D041FD">
        <w:rPr>
          <w:rFonts w:ascii="Times New Roman" w:hAnsi="Times New Roman" w:cs="Times New Roman"/>
          <w:b/>
          <w:bCs/>
          <w:sz w:val="20"/>
          <w:szCs w:val="20"/>
          <w:u w:val="single"/>
          <w:lang w:eastAsia="en-IN"/>
        </w:rPr>
        <w:t>E</w:t>
      </w:r>
      <w:r w:rsidR="00360AE0" w:rsidRPr="00D041FD">
        <w:rPr>
          <w:rFonts w:ascii="Times New Roman" w:hAnsi="Times New Roman" w:cs="Times New Roman"/>
          <w:b/>
          <w:bCs/>
          <w:sz w:val="20"/>
          <w:szCs w:val="20"/>
          <w:u w:val="single"/>
          <w:lang w:eastAsia="en-IN"/>
        </w:rPr>
        <w:t>nrolment</w:t>
      </w:r>
    </w:p>
    <w:p w14:paraId="50DDD442" w14:textId="73CE1496" w:rsidR="00A97764" w:rsidRPr="00A97764" w:rsidRDefault="00A97764" w:rsidP="00A97764">
      <w:pPr>
        <w:spacing w:after="135"/>
        <w:ind w:left="720"/>
        <w:jc w:val="both"/>
        <w:rPr>
          <w:rFonts w:ascii="Times New Roman" w:hAnsi="Times New Roman" w:cs="Times New Roman"/>
          <w:bCs/>
          <w:color w:val="000000" w:themeColor="text1"/>
          <w:sz w:val="20"/>
          <w:szCs w:val="20"/>
        </w:rPr>
      </w:pPr>
      <w:r w:rsidRPr="00A97764">
        <w:rPr>
          <w:rFonts w:ascii="Times New Roman" w:hAnsi="Times New Roman" w:cs="Times New Roman"/>
          <w:bCs/>
          <w:color w:val="000000" w:themeColor="text1"/>
          <w:sz w:val="20"/>
          <w:szCs w:val="20"/>
        </w:rPr>
        <w:t>2.1.1 User(s) shall enroll mobile device to the Organization’s BYOD Solution. All required software shall be installed and configured to protect the Organization’s information stored on mobile devices.</w:t>
      </w:r>
    </w:p>
    <w:p w14:paraId="40719484" w14:textId="6DED83E7" w:rsidR="00A97764" w:rsidRPr="00A97764" w:rsidRDefault="00A97764" w:rsidP="00A97764">
      <w:pPr>
        <w:spacing w:after="135"/>
        <w:ind w:left="720"/>
        <w:jc w:val="both"/>
        <w:rPr>
          <w:rFonts w:ascii="Times New Roman" w:hAnsi="Times New Roman" w:cs="Times New Roman"/>
          <w:bCs/>
          <w:color w:val="000000" w:themeColor="text1"/>
          <w:sz w:val="20"/>
          <w:szCs w:val="20"/>
        </w:rPr>
      </w:pPr>
      <w:r w:rsidRPr="00A97764">
        <w:rPr>
          <w:rFonts w:ascii="Times New Roman" w:hAnsi="Times New Roman" w:cs="Times New Roman"/>
          <w:bCs/>
          <w:color w:val="000000" w:themeColor="text1"/>
          <w:sz w:val="20"/>
          <w:szCs w:val="20"/>
        </w:rPr>
        <w:t>2.1.2 Jail-broken and rooted devices shall not be used to enroll with the Organization BYOD Solution.</w:t>
      </w:r>
    </w:p>
    <w:p w14:paraId="1E97342C" w14:textId="605B53CF" w:rsidR="00234D9B" w:rsidRDefault="00A97764" w:rsidP="00A97764">
      <w:pPr>
        <w:spacing w:after="135"/>
        <w:ind w:left="720"/>
        <w:jc w:val="both"/>
        <w:rPr>
          <w:rFonts w:ascii="Times New Roman" w:hAnsi="Times New Roman" w:cs="Times New Roman"/>
          <w:color w:val="000000" w:themeColor="text1"/>
          <w:sz w:val="20"/>
          <w:szCs w:val="20"/>
        </w:rPr>
      </w:pPr>
      <w:r w:rsidRPr="00A97764">
        <w:rPr>
          <w:rFonts w:ascii="Times New Roman" w:hAnsi="Times New Roman" w:cs="Times New Roman"/>
          <w:bCs/>
          <w:color w:val="000000" w:themeColor="text1"/>
          <w:sz w:val="20"/>
          <w:szCs w:val="20"/>
        </w:rPr>
        <w:t>2.1.3 The Organization’s IT resources shall be accessed only after complying with BYOD pre-requisites and Bring Your Own Device (BYOD) Standard.</w:t>
      </w:r>
    </w:p>
    <w:p w14:paraId="0ABF9E04" w14:textId="4940642E" w:rsidR="00234D9B" w:rsidRPr="00D041FD" w:rsidRDefault="00D041FD" w:rsidP="00D041FD">
      <w:pPr>
        <w:spacing w:after="135"/>
        <w:jc w:val="both"/>
        <w:rPr>
          <w:rFonts w:ascii="Times New Roman" w:hAnsi="Times New Roman" w:cs="Times New Roman"/>
          <w:b/>
          <w:bCs/>
          <w:sz w:val="20"/>
          <w:szCs w:val="20"/>
          <w:u w:val="single"/>
        </w:rPr>
      </w:pPr>
      <w:r w:rsidRPr="00D041FD">
        <w:rPr>
          <w:rFonts w:ascii="Times New Roman" w:eastAsia="Times New Roman" w:hAnsi="Times New Roman" w:cs="Times New Roman"/>
          <w:b/>
          <w:bCs/>
          <w:sz w:val="20"/>
          <w:szCs w:val="20"/>
          <w:lang w:eastAsia="en-IN"/>
        </w:rPr>
        <w:t xml:space="preserve">BYOD.2.2 </w:t>
      </w:r>
      <w:r w:rsidR="002F32B8" w:rsidRPr="00D041FD">
        <w:rPr>
          <w:rFonts w:ascii="Times New Roman" w:hAnsi="Times New Roman" w:cs="Times New Roman"/>
          <w:b/>
          <w:bCs/>
          <w:sz w:val="20"/>
          <w:szCs w:val="20"/>
          <w:u w:val="single"/>
        </w:rPr>
        <w:t>Organization’s</w:t>
      </w:r>
      <w:r w:rsidR="003944D9" w:rsidRPr="00D041FD">
        <w:rPr>
          <w:rFonts w:ascii="Times New Roman" w:hAnsi="Times New Roman" w:cs="Times New Roman"/>
          <w:b/>
          <w:bCs/>
          <w:sz w:val="20"/>
          <w:szCs w:val="20"/>
          <w:u w:val="single"/>
        </w:rPr>
        <w:t xml:space="preserve"> Right to </w:t>
      </w:r>
      <w:r w:rsidR="00360AE0" w:rsidRPr="00D041FD">
        <w:rPr>
          <w:rFonts w:ascii="Times New Roman" w:hAnsi="Times New Roman" w:cs="Times New Roman"/>
          <w:b/>
          <w:bCs/>
          <w:sz w:val="20"/>
          <w:szCs w:val="20"/>
          <w:u w:val="single"/>
        </w:rPr>
        <w:t>Wipe</w:t>
      </w:r>
      <w:r w:rsidR="003944D9" w:rsidRPr="00D041FD">
        <w:rPr>
          <w:rFonts w:ascii="Times New Roman" w:hAnsi="Times New Roman" w:cs="Times New Roman"/>
          <w:b/>
          <w:bCs/>
          <w:sz w:val="20"/>
          <w:szCs w:val="20"/>
          <w:u w:val="single"/>
        </w:rPr>
        <w:t xml:space="preserve"> or </w:t>
      </w:r>
      <w:r w:rsidR="00360AE0" w:rsidRPr="00D041FD">
        <w:rPr>
          <w:rFonts w:ascii="Times New Roman" w:hAnsi="Times New Roman" w:cs="Times New Roman"/>
          <w:b/>
          <w:bCs/>
          <w:sz w:val="20"/>
          <w:szCs w:val="20"/>
          <w:u w:val="single"/>
        </w:rPr>
        <w:t>Erase Information</w:t>
      </w:r>
    </w:p>
    <w:p w14:paraId="14AB8BCD" w14:textId="77777777" w:rsidR="00AD76C1" w:rsidRDefault="00AD76C1" w:rsidP="00AD76C1">
      <w:pPr>
        <w:ind w:left="720"/>
        <w:jc w:val="both"/>
        <w:rPr>
          <w:rFonts w:ascii="Times New Roman" w:hAnsi="Times New Roman" w:cs="Times New Roman"/>
          <w:sz w:val="20"/>
          <w:szCs w:val="20"/>
        </w:rPr>
      </w:pPr>
      <w:r w:rsidRPr="00AD76C1">
        <w:rPr>
          <w:rFonts w:ascii="Times New Roman" w:hAnsi="Times New Roman" w:cs="Times New Roman"/>
          <w:sz w:val="20"/>
          <w:szCs w:val="20"/>
        </w:rPr>
        <w:t>2.2.1 The Organization shall reserve the right to initiate the remote wiping of its data from devices enrolled under its BYOD Solution, excluding personal data. The Organization shall also stop the synchronization services during user separation, user’s unauthorized absence from work, device loss or theft, change or disposal of the device, and malware attacks. This shall be done after notifying the user(s).</w:t>
      </w:r>
    </w:p>
    <w:p w14:paraId="553BDF3D" w14:textId="3BBB1F46" w:rsidR="00234D9B" w:rsidRPr="00D041FD" w:rsidRDefault="00D041FD" w:rsidP="00D041FD">
      <w:pPr>
        <w:jc w:val="both"/>
        <w:rPr>
          <w:rFonts w:ascii="Times New Roman" w:eastAsia="Times New Roman" w:hAnsi="Times New Roman" w:cs="Times New Roman"/>
          <w:b/>
          <w:bCs/>
          <w:sz w:val="20"/>
          <w:szCs w:val="20"/>
          <w:u w:val="single"/>
          <w:lang w:eastAsia="en-IN"/>
        </w:rPr>
      </w:pPr>
      <w:r w:rsidRPr="00D041FD">
        <w:rPr>
          <w:rFonts w:ascii="Times New Roman" w:eastAsia="Times New Roman" w:hAnsi="Times New Roman" w:cs="Times New Roman"/>
          <w:b/>
          <w:bCs/>
          <w:sz w:val="20"/>
          <w:szCs w:val="20"/>
          <w:lang w:eastAsia="en-IN"/>
        </w:rPr>
        <w:t xml:space="preserve">BYOD.2.3 </w:t>
      </w:r>
      <w:r w:rsidR="002D60D3" w:rsidRPr="00D041FD">
        <w:rPr>
          <w:rFonts w:ascii="Times New Roman" w:eastAsia="Times New Roman" w:hAnsi="Times New Roman" w:cs="Times New Roman"/>
          <w:b/>
          <w:bCs/>
          <w:sz w:val="20"/>
          <w:szCs w:val="20"/>
          <w:u w:val="single"/>
          <w:lang w:eastAsia="en-IN"/>
        </w:rPr>
        <w:t>Organization’s</w:t>
      </w:r>
      <w:r w:rsidR="003944D9" w:rsidRPr="00D041FD">
        <w:rPr>
          <w:rFonts w:ascii="Times New Roman" w:eastAsia="Times New Roman" w:hAnsi="Times New Roman" w:cs="Times New Roman"/>
          <w:b/>
          <w:bCs/>
          <w:sz w:val="20"/>
          <w:szCs w:val="20"/>
          <w:u w:val="single"/>
          <w:lang w:eastAsia="en-IN"/>
        </w:rPr>
        <w:t xml:space="preserve"> </w:t>
      </w:r>
      <w:r w:rsidR="00360AE0" w:rsidRPr="00D041FD">
        <w:rPr>
          <w:rFonts w:ascii="Times New Roman" w:eastAsia="Times New Roman" w:hAnsi="Times New Roman" w:cs="Times New Roman"/>
          <w:b/>
          <w:bCs/>
          <w:sz w:val="20"/>
          <w:szCs w:val="20"/>
          <w:u w:val="single"/>
          <w:lang w:eastAsia="en-IN"/>
        </w:rPr>
        <w:t>Right to Monitor and Protect</w:t>
      </w:r>
    </w:p>
    <w:p w14:paraId="1FA7471E" w14:textId="33FE5F9A" w:rsidR="00D041FD" w:rsidRDefault="00855423" w:rsidP="00855423">
      <w:pPr>
        <w:spacing w:after="135"/>
        <w:ind w:left="720"/>
        <w:jc w:val="both"/>
        <w:rPr>
          <w:rFonts w:ascii="Times New Roman" w:eastAsia="Times New Roman" w:hAnsi="Times New Roman" w:cs="Times New Roman"/>
          <w:sz w:val="20"/>
          <w:szCs w:val="20"/>
          <w:lang w:eastAsia="en-IN"/>
        </w:rPr>
      </w:pPr>
      <w:bookmarkStart w:id="4" w:name="_Hlk143690648"/>
      <w:r w:rsidRPr="00855423">
        <w:rPr>
          <w:rFonts w:ascii="Times New Roman" w:eastAsia="Times New Roman" w:hAnsi="Times New Roman" w:cs="Times New Roman"/>
          <w:sz w:val="20"/>
          <w:szCs w:val="20"/>
          <w:lang w:eastAsia="en-IN"/>
        </w:rPr>
        <w:t>2.3.1 The Organization reserves the right to deploy technical controls on devices enrolled in its BYOD Solution to protect its information.</w:t>
      </w:r>
    </w:p>
    <w:p w14:paraId="4B72AA01" w14:textId="77777777" w:rsidR="00855423" w:rsidRDefault="00855423" w:rsidP="00D041FD">
      <w:pPr>
        <w:spacing w:after="135"/>
        <w:jc w:val="both"/>
        <w:rPr>
          <w:rFonts w:ascii="Times New Roman" w:eastAsia="Times New Roman" w:hAnsi="Times New Roman" w:cs="Times New Roman"/>
          <w:b/>
          <w:bCs/>
          <w:sz w:val="20"/>
          <w:szCs w:val="20"/>
          <w:lang w:eastAsia="en-IN"/>
        </w:rPr>
      </w:pPr>
    </w:p>
    <w:p w14:paraId="553F6361" w14:textId="09AC1C7B" w:rsidR="00234D9B" w:rsidRPr="003773BC" w:rsidRDefault="00D041FD" w:rsidP="003773BC">
      <w:pPr>
        <w:spacing w:after="135"/>
        <w:jc w:val="both"/>
        <w:rPr>
          <w:rFonts w:ascii="Times New Roman" w:eastAsia="Times New Roman" w:hAnsi="Times New Roman" w:cs="Times New Roman"/>
          <w:b/>
          <w:bCs/>
          <w:sz w:val="20"/>
          <w:szCs w:val="20"/>
          <w:lang w:eastAsia="en-IN"/>
        </w:rPr>
      </w:pPr>
      <w:r w:rsidRPr="00D041FD">
        <w:rPr>
          <w:rFonts w:ascii="Times New Roman" w:eastAsia="Times New Roman" w:hAnsi="Times New Roman" w:cs="Times New Roman"/>
          <w:b/>
          <w:bCs/>
          <w:sz w:val="20"/>
          <w:szCs w:val="20"/>
          <w:lang w:eastAsia="en-IN"/>
        </w:rPr>
        <w:t xml:space="preserve">BYOD.3 </w:t>
      </w:r>
      <w:r w:rsidR="00DB4F07" w:rsidRPr="00D041FD">
        <w:rPr>
          <w:rFonts w:ascii="Times New Roman" w:eastAsia="Times New Roman" w:hAnsi="Times New Roman" w:cs="Times New Roman"/>
          <w:b/>
          <w:bCs/>
          <w:sz w:val="20"/>
          <w:szCs w:val="20"/>
          <w:lang w:eastAsia="en-IN"/>
        </w:rPr>
        <w:t>POLIC</w:t>
      </w:r>
      <w:r w:rsidR="00BE7966" w:rsidRPr="00D041FD">
        <w:rPr>
          <w:rFonts w:ascii="Times New Roman" w:eastAsia="Times New Roman" w:hAnsi="Times New Roman" w:cs="Times New Roman"/>
          <w:b/>
          <w:bCs/>
          <w:sz w:val="20"/>
          <w:szCs w:val="20"/>
          <w:lang w:eastAsia="en-IN"/>
        </w:rPr>
        <w:t>Y</w:t>
      </w:r>
      <w:r w:rsidR="00DB4F07" w:rsidRPr="00D041FD">
        <w:rPr>
          <w:rFonts w:ascii="Times New Roman" w:eastAsia="Times New Roman" w:hAnsi="Times New Roman" w:cs="Times New Roman"/>
          <w:b/>
          <w:bCs/>
          <w:sz w:val="20"/>
          <w:szCs w:val="20"/>
          <w:lang w:eastAsia="en-IN"/>
        </w:rPr>
        <w:t xml:space="preserve"> </w:t>
      </w:r>
      <w:r w:rsidR="00574230" w:rsidRPr="00D041FD">
        <w:rPr>
          <w:rFonts w:ascii="Times New Roman" w:eastAsia="Times New Roman" w:hAnsi="Times New Roman" w:cs="Times New Roman"/>
          <w:b/>
          <w:bCs/>
          <w:sz w:val="20"/>
          <w:szCs w:val="20"/>
          <w:lang w:eastAsia="en-IN"/>
        </w:rPr>
        <w:t>FOR COMPUTERS</w:t>
      </w:r>
      <w:bookmarkEnd w:id="4"/>
    </w:p>
    <w:p w14:paraId="2F71E78D" w14:textId="3F27532D" w:rsidR="00234D9B" w:rsidRPr="00983501" w:rsidRDefault="00D041FD" w:rsidP="00347853">
      <w:pPr>
        <w:spacing w:after="135"/>
        <w:jc w:val="both"/>
        <w:rPr>
          <w:rFonts w:ascii="Times New Roman" w:eastAsia="Times New Roman" w:hAnsi="Times New Roman" w:cs="Times New Roman"/>
          <w:b/>
          <w:bCs/>
          <w:sz w:val="20"/>
          <w:szCs w:val="20"/>
          <w:lang w:eastAsia="en-IN"/>
          <w:rPrChange w:id="5" w:author="Priya Priyadarshini" w:date="2024-05-27T15:05:00Z">
            <w:rPr>
              <w:rFonts w:ascii="Times New Roman" w:hAnsi="Times New Roman" w:cs="Times New Roman"/>
              <w:b/>
              <w:bCs/>
              <w:color w:val="000000" w:themeColor="text1"/>
              <w:sz w:val="20"/>
              <w:szCs w:val="20"/>
              <w:u w:val="single"/>
            </w:rPr>
          </w:rPrChange>
        </w:rPr>
      </w:pPr>
      <w:r w:rsidRPr="00D041FD">
        <w:rPr>
          <w:rFonts w:ascii="Times New Roman" w:eastAsia="Times New Roman" w:hAnsi="Times New Roman" w:cs="Times New Roman"/>
          <w:b/>
          <w:bCs/>
          <w:sz w:val="20"/>
          <w:szCs w:val="20"/>
          <w:lang w:eastAsia="en-IN"/>
        </w:rPr>
        <w:lastRenderedPageBreak/>
        <w:t xml:space="preserve">BYOD.3.1 </w:t>
      </w:r>
      <w:r w:rsidR="00077C62" w:rsidRPr="00D041FD">
        <w:rPr>
          <w:rFonts w:ascii="Times New Roman" w:hAnsi="Times New Roman" w:cs="Times New Roman"/>
          <w:b/>
          <w:bCs/>
          <w:color w:val="000000" w:themeColor="text1"/>
          <w:sz w:val="20"/>
          <w:szCs w:val="20"/>
          <w:u w:val="single"/>
        </w:rPr>
        <w:t>Virtual Desktop Infrastructure (</w:t>
      </w:r>
      <w:r w:rsidR="00CC03E6" w:rsidRPr="00D041FD">
        <w:rPr>
          <w:rFonts w:ascii="Times New Roman" w:hAnsi="Times New Roman" w:cs="Times New Roman"/>
          <w:b/>
          <w:bCs/>
          <w:color w:val="000000" w:themeColor="text1"/>
          <w:sz w:val="20"/>
          <w:szCs w:val="20"/>
          <w:u w:val="single"/>
        </w:rPr>
        <w:t>VDI</w:t>
      </w:r>
      <w:r w:rsidR="00077C62" w:rsidRPr="00D041FD">
        <w:rPr>
          <w:rFonts w:ascii="Times New Roman" w:hAnsi="Times New Roman" w:cs="Times New Roman"/>
          <w:b/>
          <w:bCs/>
          <w:color w:val="000000" w:themeColor="text1"/>
          <w:sz w:val="20"/>
          <w:szCs w:val="20"/>
          <w:u w:val="single"/>
        </w:rPr>
        <w:t>)</w:t>
      </w:r>
      <w:r w:rsidR="00CC03E6" w:rsidRPr="00D041FD">
        <w:rPr>
          <w:rFonts w:ascii="Times New Roman" w:hAnsi="Times New Roman" w:cs="Times New Roman"/>
          <w:b/>
          <w:bCs/>
          <w:color w:val="000000" w:themeColor="text1"/>
          <w:sz w:val="20"/>
          <w:szCs w:val="20"/>
          <w:u w:val="single"/>
        </w:rPr>
        <w:t xml:space="preserve"> </w:t>
      </w:r>
      <w:r w:rsidR="00574230" w:rsidRPr="00D041FD">
        <w:rPr>
          <w:rFonts w:ascii="Times New Roman" w:hAnsi="Times New Roman" w:cs="Times New Roman"/>
          <w:b/>
          <w:bCs/>
          <w:color w:val="000000" w:themeColor="text1"/>
          <w:sz w:val="20"/>
          <w:szCs w:val="20"/>
          <w:u w:val="single"/>
        </w:rPr>
        <w:t>B</w:t>
      </w:r>
      <w:r w:rsidR="00CC03E6" w:rsidRPr="00D041FD">
        <w:rPr>
          <w:rFonts w:ascii="Times New Roman" w:hAnsi="Times New Roman" w:cs="Times New Roman"/>
          <w:b/>
          <w:bCs/>
          <w:color w:val="000000" w:themeColor="text1"/>
          <w:sz w:val="20"/>
          <w:szCs w:val="20"/>
          <w:u w:val="single"/>
        </w:rPr>
        <w:t xml:space="preserve">ased </w:t>
      </w:r>
      <w:r w:rsidR="00574230" w:rsidRPr="00D041FD">
        <w:rPr>
          <w:rFonts w:ascii="Times New Roman" w:hAnsi="Times New Roman" w:cs="Times New Roman"/>
          <w:b/>
          <w:bCs/>
          <w:color w:val="000000" w:themeColor="text1"/>
          <w:sz w:val="20"/>
          <w:szCs w:val="20"/>
          <w:u w:val="single"/>
        </w:rPr>
        <w:t>A</w:t>
      </w:r>
      <w:r w:rsidR="00CC03E6" w:rsidRPr="00D041FD">
        <w:rPr>
          <w:rFonts w:ascii="Times New Roman" w:hAnsi="Times New Roman" w:cs="Times New Roman"/>
          <w:b/>
          <w:bCs/>
          <w:color w:val="000000" w:themeColor="text1"/>
          <w:sz w:val="20"/>
          <w:szCs w:val="20"/>
          <w:u w:val="single"/>
        </w:rPr>
        <w:t>ccess</w:t>
      </w:r>
    </w:p>
    <w:p w14:paraId="4EAB2F93" w14:textId="4D5B7A59" w:rsidR="00347853" w:rsidRPr="00347853" w:rsidRDefault="00347853" w:rsidP="00347853">
      <w:pPr>
        <w:spacing w:after="135"/>
        <w:ind w:left="720"/>
        <w:jc w:val="both"/>
        <w:rPr>
          <w:rFonts w:ascii="Times New Roman" w:hAnsi="Times New Roman" w:cs="Times New Roman"/>
          <w:bCs/>
          <w:sz w:val="20"/>
          <w:szCs w:val="20"/>
        </w:rPr>
      </w:pPr>
      <w:r w:rsidRPr="00347853">
        <w:rPr>
          <w:rFonts w:ascii="Times New Roman" w:hAnsi="Times New Roman" w:cs="Times New Roman"/>
          <w:bCs/>
          <w:sz w:val="20"/>
          <w:szCs w:val="20"/>
        </w:rPr>
        <w:t>3.1.1 VDI solution shall be implemented on user-owned laptops and desktops to protect the Organization’s information.</w:t>
      </w:r>
    </w:p>
    <w:p w14:paraId="5D3F894E" w14:textId="6B75FC2B" w:rsidR="00347853" w:rsidRPr="00347853" w:rsidRDefault="00347853" w:rsidP="00347853">
      <w:pPr>
        <w:spacing w:after="135"/>
        <w:ind w:left="720"/>
        <w:jc w:val="both"/>
        <w:rPr>
          <w:rFonts w:ascii="Times New Roman" w:hAnsi="Times New Roman" w:cs="Times New Roman"/>
          <w:bCs/>
          <w:sz w:val="20"/>
          <w:szCs w:val="20"/>
        </w:rPr>
      </w:pPr>
      <w:r w:rsidRPr="00347853">
        <w:rPr>
          <w:rFonts w:ascii="Times New Roman" w:hAnsi="Times New Roman" w:cs="Times New Roman"/>
          <w:bCs/>
          <w:sz w:val="20"/>
          <w:szCs w:val="20"/>
        </w:rPr>
        <w:t>3.1.2 VDI instances shall be restricted from performing system administrative activities.</w:t>
      </w:r>
    </w:p>
    <w:p w14:paraId="7211031E" w14:textId="3834FA8B" w:rsidR="002D7352" w:rsidRPr="00347853" w:rsidRDefault="00347853" w:rsidP="00347853">
      <w:pPr>
        <w:spacing w:after="135"/>
        <w:ind w:left="720"/>
        <w:jc w:val="both"/>
        <w:rPr>
          <w:rFonts w:ascii="Times New Roman" w:hAnsi="Times New Roman" w:cs="Times New Roman"/>
          <w:sz w:val="20"/>
          <w:szCs w:val="20"/>
        </w:rPr>
      </w:pPr>
      <w:r w:rsidRPr="00347853">
        <w:rPr>
          <w:rFonts w:ascii="Times New Roman" w:hAnsi="Times New Roman" w:cs="Times New Roman"/>
          <w:bCs/>
          <w:sz w:val="20"/>
          <w:szCs w:val="20"/>
        </w:rPr>
        <w:t>3.1.3 “Anti-keylogging” and “Anti-screen-capturing” shall be enabled in BYOD VDI instances.</w:t>
      </w:r>
    </w:p>
    <w:p w14:paraId="1FBA1884" w14:textId="005572BD" w:rsidR="002D7352" w:rsidRPr="00D041FD" w:rsidRDefault="00D041FD" w:rsidP="00D041FD">
      <w:pPr>
        <w:spacing w:after="135"/>
        <w:jc w:val="both"/>
        <w:rPr>
          <w:rFonts w:ascii="Times New Roman" w:eastAsia="Times New Roman" w:hAnsi="Times New Roman" w:cs="Times New Roman"/>
          <w:b/>
          <w:bCs/>
          <w:sz w:val="20"/>
          <w:szCs w:val="20"/>
          <w:u w:val="single"/>
          <w:lang w:eastAsia="en-IN"/>
        </w:rPr>
      </w:pPr>
      <w:r w:rsidRPr="00D041FD">
        <w:rPr>
          <w:rFonts w:ascii="Times New Roman" w:eastAsia="Times New Roman" w:hAnsi="Times New Roman" w:cs="Times New Roman"/>
          <w:b/>
          <w:bCs/>
          <w:sz w:val="20"/>
          <w:szCs w:val="20"/>
          <w:lang w:eastAsia="en-IN"/>
        </w:rPr>
        <w:t xml:space="preserve">BYOD.3.2 </w:t>
      </w:r>
      <w:ins w:id="6" w:author="Priya Priyadarshini" w:date="2024-05-27T14:57:00Z">
        <w:r w:rsidR="00B0772E" w:rsidRPr="00927B4B">
          <w:rPr>
            <w:rFonts w:ascii="Times New Roman" w:eastAsia="Times New Roman" w:hAnsi="Times New Roman" w:cs="Times New Roman"/>
            <w:b/>
            <w:bCs/>
            <w:sz w:val="20"/>
            <w:szCs w:val="20"/>
            <w:u w:val="single"/>
            <w:lang w:eastAsia="en-IN"/>
            <w:rPrChange w:id="7" w:author="Priya Priyadarshini" w:date="2024-05-27T14:57:00Z">
              <w:rPr>
                <w:rFonts w:ascii="Times New Roman" w:eastAsia="Times New Roman" w:hAnsi="Times New Roman" w:cs="Times New Roman"/>
                <w:b/>
                <w:bCs/>
                <w:sz w:val="20"/>
                <w:szCs w:val="20"/>
                <w:lang w:eastAsia="en-IN"/>
              </w:rPr>
            </w:rPrChange>
          </w:rPr>
          <w:t xml:space="preserve">Personal Computer </w:t>
        </w:r>
        <w:r w:rsidR="00927B4B" w:rsidRPr="00801749">
          <w:rPr>
            <w:rFonts w:ascii="Times New Roman" w:eastAsia="Times New Roman" w:hAnsi="Times New Roman" w:cs="Times New Roman"/>
            <w:b/>
            <w:bCs/>
            <w:sz w:val="20"/>
            <w:szCs w:val="20"/>
            <w:u w:val="single"/>
            <w:lang w:eastAsia="en-IN"/>
          </w:rPr>
          <w:t>(</w:t>
        </w:r>
        <w:r w:rsidR="00927B4B" w:rsidRPr="00927B4B">
          <w:rPr>
            <w:rFonts w:ascii="Times New Roman" w:eastAsia="Times New Roman" w:hAnsi="Times New Roman" w:cs="Times New Roman"/>
            <w:b/>
            <w:bCs/>
            <w:sz w:val="20"/>
            <w:szCs w:val="20"/>
            <w:u w:val="single"/>
            <w:lang w:eastAsia="en-IN"/>
          </w:rPr>
          <w:t>Non-VDI)</w:t>
        </w:r>
        <w:r w:rsidR="00927B4B">
          <w:rPr>
            <w:rFonts w:ascii="Times New Roman" w:eastAsia="Times New Roman" w:hAnsi="Times New Roman" w:cs="Times New Roman"/>
            <w:b/>
            <w:bCs/>
            <w:sz w:val="20"/>
            <w:szCs w:val="20"/>
            <w:u w:val="single"/>
            <w:lang w:eastAsia="en-IN"/>
          </w:rPr>
          <w:t xml:space="preserve"> </w:t>
        </w:r>
        <w:r w:rsidR="00B0772E" w:rsidRPr="00927B4B">
          <w:rPr>
            <w:rFonts w:ascii="Times New Roman" w:eastAsia="Times New Roman" w:hAnsi="Times New Roman" w:cs="Times New Roman"/>
            <w:b/>
            <w:bCs/>
            <w:sz w:val="20"/>
            <w:szCs w:val="20"/>
            <w:u w:val="single"/>
            <w:lang w:eastAsia="en-IN"/>
            <w:rPrChange w:id="8" w:author="Priya Priyadarshini" w:date="2024-05-27T14:57:00Z">
              <w:rPr>
                <w:rFonts w:ascii="Times New Roman" w:eastAsia="Times New Roman" w:hAnsi="Times New Roman" w:cs="Times New Roman"/>
                <w:b/>
                <w:bCs/>
                <w:sz w:val="20"/>
                <w:szCs w:val="20"/>
                <w:lang w:eastAsia="en-IN"/>
              </w:rPr>
            </w:rPrChange>
          </w:rPr>
          <w:t>Based Access</w:t>
        </w:r>
      </w:ins>
      <w:del w:id="9" w:author="Priya Priyadarshini" w:date="2024-05-27T14:57:00Z">
        <w:r w:rsidR="00360AE0" w:rsidRPr="00927B4B" w:rsidDel="00927B4B">
          <w:rPr>
            <w:rFonts w:ascii="Times New Roman" w:eastAsia="Times New Roman" w:hAnsi="Times New Roman" w:cs="Times New Roman"/>
            <w:b/>
            <w:bCs/>
            <w:sz w:val="20"/>
            <w:szCs w:val="20"/>
            <w:u w:val="single"/>
            <w:lang w:eastAsia="en-IN"/>
          </w:rPr>
          <w:delText>Non</w:delText>
        </w:r>
        <w:r w:rsidR="00574230" w:rsidRPr="00927B4B" w:rsidDel="00927B4B">
          <w:rPr>
            <w:rFonts w:ascii="Times New Roman" w:eastAsia="Times New Roman" w:hAnsi="Times New Roman" w:cs="Times New Roman"/>
            <w:b/>
            <w:bCs/>
            <w:sz w:val="20"/>
            <w:szCs w:val="20"/>
            <w:u w:val="single"/>
            <w:lang w:eastAsia="en-IN"/>
          </w:rPr>
          <w:delText>-</w:delText>
        </w:r>
        <w:r w:rsidR="00360AE0" w:rsidRPr="00927B4B" w:rsidDel="00927B4B">
          <w:rPr>
            <w:rFonts w:ascii="Times New Roman" w:eastAsia="Times New Roman" w:hAnsi="Times New Roman" w:cs="Times New Roman"/>
            <w:b/>
            <w:bCs/>
            <w:sz w:val="20"/>
            <w:szCs w:val="20"/>
            <w:u w:val="single"/>
            <w:lang w:eastAsia="en-IN"/>
          </w:rPr>
          <w:delText>VDI</w:delText>
        </w:r>
        <w:r w:rsidR="00360AE0" w:rsidRPr="00D041FD" w:rsidDel="00B0772E">
          <w:rPr>
            <w:rFonts w:ascii="Times New Roman" w:eastAsia="Times New Roman" w:hAnsi="Times New Roman" w:cs="Times New Roman"/>
            <w:b/>
            <w:bCs/>
            <w:sz w:val="20"/>
            <w:szCs w:val="20"/>
            <w:u w:val="single"/>
            <w:lang w:eastAsia="en-IN"/>
          </w:rPr>
          <w:delText xml:space="preserve"> </w:delText>
        </w:r>
        <w:r w:rsidR="00574230" w:rsidRPr="00D041FD" w:rsidDel="00B0772E">
          <w:rPr>
            <w:rFonts w:ascii="Times New Roman" w:eastAsia="Times New Roman" w:hAnsi="Times New Roman" w:cs="Times New Roman"/>
            <w:b/>
            <w:bCs/>
            <w:sz w:val="20"/>
            <w:szCs w:val="20"/>
            <w:u w:val="single"/>
            <w:lang w:eastAsia="en-IN"/>
          </w:rPr>
          <w:delText>Based Access</w:delText>
        </w:r>
      </w:del>
    </w:p>
    <w:p w14:paraId="04559157" w14:textId="40F260A8" w:rsidR="000836BD" w:rsidRDefault="000836BD" w:rsidP="00086FA3">
      <w:pPr>
        <w:ind w:left="720"/>
        <w:jc w:val="both"/>
        <w:rPr>
          <w:ins w:id="10" w:author="Priya Priyadarshini" w:date="2024-05-27T14:58:00Z"/>
          <w:rFonts w:ascii="Times New Roman" w:hAnsi="Times New Roman" w:cs="Times New Roman"/>
          <w:bCs/>
          <w:color w:val="000000" w:themeColor="text1"/>
          <w:sz w:val="20"/>
          <w:szCs w:val="20"/>
        </w:rPr>
      </w:pPr>
      <w:ins w:id="11" w:author="Priya Priyadarshini" w:date="2024-05-27T14:59:00Z">
        <w:r w:rsidRPr="00086FA3">
          <w:rPr>
            <w:rFonts w:ascii="Times New Roman" w:hAnsi="Times New Roman" w:cs="Times New Roman"/>
            <w:bCs/>
            <w:color w:val="000000" w:themeColor="text1"/>
            <w:sz w:val="20"/>
            <w:szCs w:val="20"/>
          </w:rPr>
          <w:t>3.</w:t>
        </w:r>
      </w:ins>
      <w:ins w:id="12" w:author="Priya Priyadarshini" w:date="2024-05-29T11:09:00Z">
        <w:r w:rsidR="00544553">
          <w:rPr>
            <w:rFonts w:ascii="Times New Roman" w:hAnsi="Times New Roman" w:cs="Times New Roman"/>
            <w:bCs/>
            <w:color w:val="000000" w:themeColor="text1"/>
            <w:sz w:val="20"/>
            <w:szCs w:val="20"/>
          </w:rPr>
          <w:t>2</w:t>
        </w:r>
      </w:ins>
      <w:ins w:id="13" w:author="Priya Priyadarshini" w:date="2024-05-27T14:59:00Z">
        <w:r w:rsidRPr="00086FA3">
          <w:rPr>
            <w:rFonts w:ascii="Times New Roman" w:hAnsi="Times New Roman" w:cs="Times New Roman"/>
            <w:bCs/>
            <w:color w:val="000000" w:themeColor="text1"/>
            <w:sz w:val="20"/>
            <w:szCs w:val="20"/>
          </w:rPr>
          <w:t xml:space="preserve">.1 </w:t>
        </w:r>
      </w:ins>
      <w:ins w:id="14" w:author="Priya Priyadarshini" w:date="2024-05-27T14:58:00Z">
        <w:r w:rsidRPr="00801749">
          <w:rPr>
            <w:rFonts w:ascii="Times New Roman" w:eastAsia="Times New Roman" w:hAnsi="Times New Roman" w:cs="Times New Roman"/>
            <w:sz w:val="20"/>
            <w:szCs w:val="20"/>
            <w:lang w:eastAsia="en-IN"/>
          </w:rPr>
          <w:t xml:space="preserve">Enrolment of personal computers with Organization’s </w:t>
        </w:r>
      </w:ins>
      <w:ins w:id="15" w:author="Priya Priyadarshini" w:date="2024-05-27T14:59:00Z">
        <w:r w:rsidR="00C224A2">
          <w:rPr>
            <w:rFonts w:ascii="Times New Roman" w:eastAsia="Times New Roman" w:hAnsi="Times New Roman" w:cs="Times New Roman"/>
            <w:sz w:val="20"/>
            <w:szCs w:val="20"/>
            <w:lang w:eastAsia="en-IN"/>
          </w:rPr>
          <w:t>Device Management Solution</w:t>
        </w:r>
      </w:ins>
      <w:ins w:id="16" w:author="Priya Priyadarshini" w:date="2024-05-27T14:58:00Z">
        <w:r w:rsidRPr="00801749">
          <w:rPr>
            <w:rFonts w:ascii="Times New Roman" w:eastAsia="Times New Roman" w:hAnsi="Times New Roman" w:cs="Times New Roman"/>
            <w:sz w:val="20"/>
            <w:szCs w:val="20"/>
            <w:lang w:eastAsia="en-IN"/>
          </w:rPr>
          <w:t xml:space="preserve"> shall be restricted.</w:t>
        </w:r>
      </w:ins>
    </w:p>
    <w:p w14:paraId="3EEB3E94" w14:textId="0EEE86A4" w:rsidR="00086FA3" w:rsidRPr="00086FA3" w:rsidRDefault="00086FA3" w:rsidP="00086FA3">
      <w:pPr>
        <w:ind w:left="720"/>
        <w:jc w:val="both"/>
        <w:rPr>
          <w:rFonts w:ascii="Times New Roman" w:hAnsi="Times New Roman" w:cs="Times New Roman"/>
          <w:bCs/>
          <w:color w:val="000000" w:themeColor="text1"/>
          <w:sz w:val="20"/>
          <w:szCs w:val="20"/>
        </w:rPr>
      </w:pPr>
      <w:r w:rsidRPr="00086FA3">
        <w:rPr>
          <w:rFonts w:ascii="Times New Roman" w:hAnsi="Times New Roman" w:cs="Times New Roman"/>
          <w:bCs/>
          <w:color w:val="000000" w:themeColor="text1"/>
          <w:sz w:val="20"/>
          <w:szCs w:val="20"/>
        </w:rPr>
        <w:t>3.2.</w:t>
      </w:r>
      <w:ins w:id="17" w:author="Priya Priyadarshini" w:date="2024-05-29T11:15:00Z">
        <w:r w:rsidR="00D06C00">
          <w:rPr>
            <w:rFonts w:ascii="Times New Roman" w:hAnsi="Times New Roman" w:cs="Times New Roman"/>
            <w:bCs/>
            <w:color w:val="000000" w:themeColor="text1"/>
            <w:sz w:val="20"/>
            <w:szCs w:val="20"/>
          </w:rPr>
          <w:t>2</w:t>
        </w:r>
      </w:ins>
      <w:del w:id="18" w:author="Priya Priyadarshini" w:date="2024-05-29T11:15:00Z">
        <w:r w:rsidRPr="00086FA3" w:rsidDel="00D06C00">
          <w:rPr>
            <w:rFonts w:ascii="Times New Roman" w:hAnsi="Times New Roman" w:cs="Times New Roman"/>
            <w:bCs/>
            <w:color w:val="000000" w:themeColor="text1"/>
            <w:sz w:val="20"/>
            <w:szCs w:val="20"/>
          </w:rPr>
          <w:delText>1</w:delText>
        </w:r>
      </w:del>
      <w:r w:rsidRPr="00086FA3">
        <w:rPr>
          <w:rFonts w:ascii="Times New Roman" w:hAnsi="Times New Roman" w:cs="Times New Roman"/>
          <w:bCs/>
          <w:color w:val="000000" w:themeColor="text1"/>
          <w:sz w:val="20"/>
          <w:szCs w:val="20"/>
        </w:rPr>
        <w:t xml:space="preserve"> User(s) shall be allowed to access internet applications via web browser from </w:t>
      </w:r>
      <w:del w:id="19" w:author="Priya Priyadarshini" w:date="2024-05-27T15:01:00Z">
        <w:r w:rsidRPr="00086FA3" w:rsidDel="00D43363">
          <w:rPr>
            <w:rFonts w:ascii="Times New Roman" w:hAnsi="Times New Roman" w:cs="Times New Roman"/>
            <w:bCs/>
            <w:color w:val="000000" w:themeColor="text1"/>
            <w:sz w:val="20"/>
            <w:szCs w:val="20"/>
          </w:rPr>
          <w:delText>devices</w:delText>
        </w:r>
      </w:del>
      <w:ins w:id="20" w:author="Priya Priyadarshini" w:date="2024-05-27T15:01:00Z">
        <w:r w:rsidR="00D43363">
          <w:rPr>
            <w:rFonts w:ascii="Times New Roman" w:hAnsi="Times New Roman" w:cs="Times New Roman"/>
            <w:bCs/>
            <w:color w:val="000000" w:themeColor="text1"/>
            <w:sz w:val="20"/>
            <w:szCs w:val="20"/>
          </w:rPr>
          <w:t>personal computers</w:t>
        </w:r>
      </w:ins>
      <w:del w:id="21" w:author="Priya Priyadarshini" w:date="2024-05-27T15:01:00Z">
        <w:r w:rsidRPr="00086FA3" w:rsidDel="00D43363">
          <w:rPr>
            <w:rFonts w:ascii="Times New Roman" w:hAnsi="Times New Roman" w:cs="Times New Roman"/>
            <w:bCs/>
            <w:color w:val="000000" w:themeColor="text1"/>
            <w:sz w:val="20"/>
            <w:szCs w:val="20"/>
          </w:rPr>
          <w:delText xml:space="preserve"> </w:delText>
        </w:r>
        <w:r w:rsidRPr="00183C1F" w:rsidDel="00D43363">
          <w:rPr>
            <w:rFonts w:ascii="Times New Roman" w:hAnsi="Times New Roman" w:cs="Times New Roman"/>
            <w:bCs/>
            <w:color w:val="000000" w:themeColor="text1"/>
            <w:sz w:val="20"/>
            <w:szCs w:val="20"/>
            <w:highlight w:val="yellow"/>
            <w:rPrChange w:id="22" w:author="Priya Priyadarshini" w:date="2024-05-20T15:51:00Z">
              <w:rPr>
                <w:rFonts w:ascii="Times New Roman" w:hAnsi="Times New Roman" w:cs="Times New Roman"/>
                <w:bCs/>
                <w:color w:val="000000" w:themeColor="text1"/>
                <w:sz w:val="20"/>
                <w:szCs w:val="20"/>
              </w:rPr>
            </w:rPrChange>
          </w:rPr>
          <w:delText>enrolled in BYOD</w:delText>
        </w:r>
      </w:del>
      <w:r w:rsidRPr="00086FA3">
        <w:rPr>
          <w:rFonts w:ascii="Times New Roman" w:hAnsi="Times New Roman" w:cs="Times New Roman"/>
          <w:bCs/>
          <w:color w:val="000000" w:themeColor="text1"/>
          <w:sz w:val="20"/>
          <w:szCs w:val="20"/>
        </w:rPr>
        <w:t>.</w:t>
      </w:r>
    </w:p>
    <w:p w14:paraId="77B0E782" w14:textId="70C1422E" w:rsidR="002D7352" w:rsidRDefault="00086FA3" w:rsidP="00086FA3">
      <w:pPr>
        <w:ind w:left="720"/>
        <w:jc w:val="both"/>
        <w:rPr>
          <w:b/>
          <w:bCs/>
          <w:sz w:val="20"/>
          <w:szCs w:val="20"/>
          <w:u w:val="single"/>
        </w:rPr>
      </w:pPr>
      <w:r w:rsidRPr="00086FA3">
        <w:rPr>
          <w:rFonts w:ascii="Times New Roman" w:hAnsi="Times New Roman" w:cs="Times New Roman"/>
          <w:bCs/>
          <w:color w:val="000000" w:themeColor="text1"/>
          <w:sz w:val="20"/>
          <w:szCs w:val="20"/>
        </w:rPr>
        <w:t>3.2.</w:t>
      </w:r>
      <w:ins w:id="23" w:author="Priya Priyadarshini" w:date="2024-05-29T11:15:00Z">
        <w:r w:rsidR="00D06C00">
          <w:rPr>
            <w:rFonts w:ascii="Times New Roman" w:hAnsi="Times New Roman" w:cs="Times New Roman"/>
            <w:bCs/>
            <w:color w:val="000000" w:themeColor="text1"/>
            <w:sz w:val="20"/>
            <w:szCs w:val="20"/>
          </w:rPr>
          <w:t>3</w:t>
        </w:r>
      </w:ins>
      <w:del w:id="24" w:author="Priya Priyadarshini" w:date="2024-05-29T11:15:00Z">
        <w:r w:rsidRPr="00086FA3" w:rsidDel="00D06C00">
          <w:rPr>
            <w:rFonts w:ascii="Times New Roman" w:hAnsi="Times New Roman" w:cs="Times New Roman"/>
            <w:bCs/>
            <w:color w:val="000000" w:themeColor="text1"/>
            <w:sz w:val="20"/>
            <w:szCs w:val="20"/>
          </w:rPr>
          <w:delText>2</w:delText>
        </w:r>
      </w:del>
      <w:r w:rsidRPr="00086FA3">
        <w:rPr>
          <w:rFonts w:ascii="Times New Roman" w:hAnsi="Times New Roman" w:cs="Times New Roman"/>
          <w:bCs/>
          <w:color w:val="000000" w:themeColor="text1"/>
          <w:sz w:val="20"/>
          <w:szCs w:val="20"/>
        </w:rPr>
        <w:t xml:space="preserve"> User(s) shall refrain from transferring the Organization’s information outside the Organization or to personal </w:t>
      </w:r>
      <w:del w:id="25" w:author="Priya Priyadarshini" w:date="2024-05-27T15:01:00Z">
        <w:r w:rsidRPr="00086FA3" w:rsidDel="00DC64E0">
          <w:rPr>
            <w:rFonts w:ascii="Times New Roman" w:hAnsi="Times New Roman" w:cs="Times New Roman"/>
            <w:bCs/>
            <w:color w:val="000000" w:themeColor="text1"/>
            <w:sz w:val="20"/>
            <w:szCs w:val="20"/>
          </w:rPr>
          <w:delText xml:space="preserve">devices </w:delText>
        </w:r>
      </w:del>
      <w:ins w:id="26" w:author="Priya Priyadarshini" w:date="2024-05-27T15:01:00Z">
        <w:r w:rsidR="00DC64E0">
          <w:rPr>
            <w:rFonts w:ascii="Times New Roman" w:hAnsi="Times New Roman" w:cs="Times New Roman"/>
            <w:bCs/>
            <w:color w:val="000000" w:themeColor="text1"/>
            <w:sz w:val="20"/>
            <w:szCs w:val="20"/>
          </w:rPr>
          <w:t>computers</w:t>
        </w:r>
      </w:ins>
      <w:del w:id="27" w:author="Priya Priyadarshini" w:date="2024-05-27T15:04:00Z">
        <w:r w:rsidRPr="00086FA3" w:rsidDel="008A1E95">
          <w:rPr>
            <w:rFonts w:ascii="Times New Roman" w:hAnsi="Times New Roman" w:cs="Times New Roman"/>
            <w:bCs/>
            <w:color w:val="000000" w:themeColor="text1"/>
            <w:sz w:val="20"/>
            <w:szCs w:val="20"/>
          </w:rPr>
          <w:delText xml:space="preserve">not enrolled in </w:delText>
        </w:r>
      </w:del>
      <w:del w:id="28" w:author="Priya Priyadarshini" w:date="2024-05-27T15:03:00Z">
        <w:r w:rsidRPr="00086FA3" w:rsidDel="00053BED">
          <w:rPr>
            <w:rFonts w:ascii="Times New Roman" w:hAnsi="Times New Roman" w:cs="Times New Roman"/>
            <w:bCs/>
            <w:color w:val="000000" w:themeColor="text1"/>
            <w:sz w:val="20"/>
            <w:szCs w:val="20"/>
          </w:rPr>
          <w:delText xml:space="preserve">its </w:delText>
        </w:r>
      </w:del>
      <w:del w:id="29" w:author="Priya Priyadarshini" w:date="2024-05-27T15:00:00Z">
        <w:r w:rsidRPr="00086FA3" w:rsidDel="00C224A2">
          <w:rPr>
            <w:rFonts w:ascii="Times New Roman" w:hAnsi="Times New Roman" w:cs="Times New Roman"/>
            <w:bCs/>
            <w:color w:val="000000" w:themeColor="text1"/>
            <w:sz w:val="20"/>
            <w:szCs w:val="20"/>
          </w:rPr>
          <w:delText>BYOD Solution</w:delText>
        </w:r>
      </w:del>
      <w:r w:rsidRPr="00086FA3">
        <w:rPr>
          <w:rFonts w:ascii="Times New Roman" w:hAnsi="Times New Roman" w:cs="Times New Roman"/>
          <w:bCs/>
          <w:color w:val="000000" w:themeColor="text1"/>
          <w:sz w:val="20"/>
          <w:szCs w:val="20"/>
        </w:rPr>
        <w:t>.</w:t>
      </w:r>
    </w:p>
    <w:p w14:paraId="0995B7A9" w14:textId="6E5BE410" w:rsidR="002D7352" w:rsidRPr="00D041FD" w:rsidRDefault="00D041FD" w:rsidP="00D041FD">
      <w:pPr>
        <w:jc w:val="both"/>
        <w:rPr>
          <w:b/>
          <w:bCs/>
          <w:sz w:val="20"/>
          <w:szCs w:val="20"/>
          <w:u w:val="single"/>
        </w:rPr>
      </w:pPr>
      <w:r w:rsidRPr="00D041FD">
        <w:rPr>
          <w:rFonts w:ascii="Times New Roman" w:eastAsia="Times New Roman" w:hAnsi="Times New Roman" w:cs="Times New Roman"/>
          <w:b/>
          <w:bCs/>
          <w:sz w:val="20"/>
          <w:szCs w:val="20"/>
          <w:lang w:eastAsia="en-IN"/>
        </w:rPr>
        <w:t xml:space="preserve">BYOD.3.3 </w:t>
      </w:r>
      <w:r w:rsidR="00360AE0" w:rsidRPr="00D041FD">
        <w:rPr>
          <w:rFonts w:ascii="Times New Roman" w:hAnsi="Times New Roman" w:cs="Times New Roman"/>
          <w:b/>
          <w:bCs/>
          <w:sz w:val="20"/>
          <w:szCs w:val="20"/>
          <w:u w:val="single"/>
        </w:rPr>
        <w:t xml:space="preserve">BYOD </w:t>
      </w:r>
      <w:r w:rsidR="00574230" w:rsidRPr="00D041FD">
        <w:rPr>
          <w:rFonts w:ascii="Times New Roman" w:hAnsi="Times New Roman" w:cs="Times New Roman"/>
          <w:b/>
          <w:bCs/>
          <w:sz w:val="20"/>
          <w:szCs w:val="20"/>
          <w:u w:val="single"/>
        </w:rPr>
        <w:t xml:space="preserve">Users Working </w:t>
      </w:r>
      <w:r w:rsidR="00D8076A" w:rsidRPr="00D041FD">
        <w:rPr>
          <w:rFonts w:ascii="Times New Roman" w:hAnsi="Times New Roman" w:cs="Times New Roman"/>
          <w:b/>
          <w:bCs/>
          <w:sz w:val="20"/>
          <w:szCs w:val="20"/>
          <w:u w:val="single"/>
        </w:rPr>
        <w:t>from</w:t>
      </w:r>
      <w:r w:rsidR="00574230" w:rsidRPr="00D041FD">
        <w:rPr>
          <w:rFonts w:ascii="Times New Roman" w:hAnsi="Times New Roman" w:cs="Times New Roman"/>
          <w:b/>
          <w:bCs/>
          <w:sz w:val="20"/>
          <w:szCs w:val="20"/>
          <w:u w:val="single"/>
        </w:rPr>
        <w:t xml:space="preserve"> Office</w:t>
      </w:r>
    </w:p>
    <w:p w14:paraId="7747E2A5" w14:textId="76B07DA5" w:rsidR="00086FA3" w:rsidRPr="00086FA3" w:rsidRDefault="00086FA3" w:rsidP="00086FA3">
      <w:pPr>
        <w:spacing w:after="135"/>
        <w:ind w:left="720"/>
        <w:jc w:val="both"/>
        <w:rPr>
          <w:rFonts w:ascii="Times New Roman" w:hAnsi="Times New Roman" w:cs="Times New Roman"/>
          <w:bCs/>
          <w:sz w:val="20"/>
          <w:szCs w:val="20"/>
        </w:rPr>
      </w:pPr>
      <w:r w:rsidRPr="00086FA3">
        <w:rPr>
          <w:rFonts w:ascii="Times New Roman" w:hAnsi="Times New Roman" w:cs="Times New Roman"/>
          <w:bCs/>
          <w:sz w:val="20"/>
          <w:szCs w:val="20"/>
        </w:rPr>
        <w:t>3.3.1 User(s) connecting devices to Organization’s Wi-Fi or LAN network shall be redirected to an isolated network with restricted access. The isolated network shall be restricted, with access to only limited URL’s, Organization’s VDI, customer’s VPN, and customer’s VDI.</w:t>
      </w:r>
    </w:p>
    <w:p w14:paraId="58FECFFA" w14:textId="77516481" w:rsidR="00086FA3" w:rsidRDefault="00086FA3" w:rsidP="00086FA3">
      <w:pPr>
        <w:spacing w:after="135"/>
        <w:ind w:left="720"/>
        <w:jc w:val="both"/>
        <w:rPr>
          <w:rFonts w:ascii="Times New Roman" w:hAnsi="Times New Roman" w:cs="Times New Roman"/>
          <w:bCs/>
          <w:sz w:val="20"/>
          <w:szCs w:val="20"/>
        </w:rPr>
      </w:pPr>
      <w:r w:rsidRPr="00086FA3">
        <w:rPr>
          <w:rFonts w:ascii="Times New Roman" w:hAnsi="Times New Roman" w:cs="Times New Roman"/>
          <w:bCs/>
          <w:sz w:val="20"/>
          <w:szCs w:val="20"/>
        </w:rPr>
        <w:t>3.3.2 A separate Wi-Fi or LAN network shall be enabled with Multi-Factor-Authentication to connect devices enrolled under the BYOD Solution.</w:t>
      </w:r>
    </w:p>
    <w:p w14:paraId="0515B2D6" w14:textId="540E8ED0" w:rsidR="00B66A27" w:rsidRPr="00B66A27" w:rsidRDefault="00B66A27" w:rsidP="00B66A27">
      <w:pPr>
        <w:pStyle w:val="CommentText"/>
        <w:rPr>
          <w:rFonts w:ascii="Times New Roman" w:eastAsia="Times New Roman" w:hAnsi="Times New Roman" w:cs="Times New Roman"/>
          <w:b/>
          <w:bCs/>
          <w:lang w:eastAsia="en-IN"/>
        </w:rPr>
      </w:pPr>
      <w:r w:rsidRPr="00B66A27">
        <w:rPr>
          <w:rFonts w:ascii="Times New Roman" w:eastAsia="Times New Roman" w:hAnsi="Times New Roman" w:cs="Times New Roman"/>
          <w:b/>
          <w:bCs/>
          <w:lang w:eastAsia="en-IN"/>
        </w:rPr>
        <w:t xml:space="preserve">BYOD.4 </w:t>
      </w:r>
      <w:r w:rsidRPr="00B66A27">
        <w:rPr>
          <w:rFonts w:ascii="Times New Roman" w:eastAsia="Times New Roman" w:hAnsi="Times New Roman" w:cs="Times New Roman"/>
          <w:lang w:eastAsia="en-IN"/>
        </w:rPr>
        <w:t>Security incidents related to BYOD devices shall be reported as defined in the Security Incident Management Procedure.</w:t>
      </w:r>
    </w:p>
    <w:p w14:paraId="2FEF46DF" w14:textId="2C7A6DA5" w:rsidR="001105BF" w:rsidRPr="0061392E" w:rsidRDefault="00B66A27" w:rsidP="00B66A27">
      <w:pPr>
        <w:pStyle w:val="CommentText"/>
        <w:spacing w:line="259" w:lineRule="auto"/>
        <w:rPr>
          <w:rFonts w:ascii="Times New Roman" w:hAnsi="Times New Roman" w:cs="Times New Roman"/>
        </w:rPr>
      </w:pPr>
      <w:r w:rsidRPr="00B66A27">
        <w:rPr>
          <w:rFonts w:ascii="Times New Roman" w:eastAsia="Times New Roman" w:hAnsi="Times New Roman" w:cs="Times New Roman"/>
          <w:b/>
          <w:bCs/>
          <w:lang w:eastAsia="en-IN"/>
        </w:rPr>
        <w:t xml:space="preserve">BYOD.5 </w:t>
      </w:r>
      <w:r w:rsidRPr="00B66A27">
        <w:rPr>
          <w:rFonts w:ascii="Times New Roman" w:eastAsia="Times New Roman" w:hAnsi="Times New Roman" w:cs="Times New Roman"/>
          <w:lang w:eastAsia="en-IN"/>
        </w:rPr>
        <w:t>Logging and monitoring of devices enrolled under the BYOD Solution shall be enabled as per the Logging and Monitoring Standard.</w:t>
      </w:r>
    </w:p>
    <w:p w14:paraId="545643EF" w14:textId="21BF0123" w:rsidR="00F0283D" w:rsidRPr="00F0283D" w:rsidRDefault="00F0283D" w:rsidP="001D62AD">
      <w:pPr>
        <w:jc w:val="both"/>
        <w:rPr>
          <w:rFonts w:ascii="Times New Roman" w:hAnsi="Times New Roman" w:cs="Times New Roman"/>
          <w:b/>
          <w:sz w:val="20"/>
          <w:szCs w:val="20"/>
        </w:rPr>
      </w:pPr>
      <w:r w:rsidRPr="00F0283D">
        <w:rPr>
          <w:rFonts w:ascii="Times New Roman" w:hAnsi="Times New Roman" w:cs="Times New Roman"/>
          <w:b/>
          <w:sz w:val="20"/>
          <w:szCs w:val="20"/>
        </w:rPr>
        <w:t>Definitions</w:t>
      </w:r>
    </w:p>
    <w:tbl>
      <w:tblPr>
        <w:tblW w:w="9090" w:type="dxa"/>
        <w:jc w:val="center"/>
        <w:tblLook w:val="04A0" w:firstRow="1" w:lastRow="0" w:firstColumn="1" w:lastColumn="0" w:noHBand="0" w:noVBand="1"/>
      </w:tblPr>
      <w:tblGrid>
        <w:gridCol w:w="2433"/>
        <w:gridCol w:w="6657"/>
      </w:tblGrid>
      <w:tr w:rsidR="00F0283D" w:rsidRPr="007E55E0" w14:paraId="41E89D0C"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E544DD" w14:textId="2141C4E3" w:rsidR="00F0283D" w:rsidRPr="007E55E0" w:rsidRDefault="00F0283D" w:rsidP="0099154D">
            <w:pPr>
              <w:spacing w:after="0" w:line="240" w:lineRule="auto"/>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Definition</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7F8F9233" w14:textId="77777777" w:rsidR="00F0283D" w:rsidRPr="007E55E0" w:rsidRDefault="00F0283D" w:rsidP="00E67F13">
            <w:pPr>
              <w:spacing w:after="0" w:line="240" w:lineRule="auto"/>
              <w:rPr>
                <w:rFonts w:ascii="Times New Roman" w:eastAsia="Times New Roman" w:hAnsi="Times New Roman" w:cs="Times New Roman"/>
                <w:b/>
                <w:bCs/>
                <w:color w:val="000000"/>
                <w:sz w:val="20"/>
                <w:szCs w:val="20"/>
                <w:lang w:eastAsia="en-IN"/>
              </w:rPr>
            </w:pPr>
            <w:r w:rsidRPr="007E55E0">
              <w:rPr>
                <w:rFonts w:ascii="Times New Roman" w:eastAsia="Times New Roman" w:hAnsi="Times New Roman" w:cs="Times New Roman"/>
                <w:b/>
                <w:bCs/>
                <w:color w:val="000000"/>
                <w:sz w:val="20"/>
                <w:szCs w:val="20"/>
                <w:lang w:eastAsia="en-IN"/>
              </w:rPr>
              <w:t>Description</w:t>
            </w:r>
          </w:p>
        </w:tc>
      </w:tr>
      <w:tr w:rsidR="00F20A29" w:rsidRPr="007E55E0" w14:paraId="06920496"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8370FF" w14:textId="081A8956" w:rsidR="00F20A29" w:rsidRPr="00F20A29" w:rsidRDefault="00F20A29" w:rsidP="00F20A29">
            <w:pPr>
              <w:spacing w:after="0" w:line="240" w:lineRule="auto"/>
              <w:rPr>
                <w:rFonts w:ascii="Times New Roman" w:eastAsia="Times New Roman" w:hAnsi="Times New Roman" w:cs="Times New Roman"/>
                <w:color w:val="000000"/>
                <w:sz w:val="20"/>
                <w:szCs w:val="20"/>
                <w:lang w:eastAsia="en-IN"/>
              </w:rPr>
            </w:pPr>
            <w:r w:rsidRPr="00F20A29">
              <w:rPr>
                <w:rFonts w:ascii="Times New Roman" w:hAnsi="Times New Roman" w:cs="Times New Roman"/>
                <w:color w:val="222433"/>
                <w:sz w:val="20"/>
                <w:szCs w:val="20"/>
              </w:rPr>
              <w:t>BYOD Solution</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7D92DF6B" w14:textId="40F4CAD1" w:rsidR="00F20A29" w:rsidRPr="00F20A29" w:rsidRDefault="00F20A29" w:rsidP="00F20A29">
            <w:pPr>
              <w:rPr>
                <w:rFonts w:ascii="Times New Roman" w:eastAsia="Times New Roman" w:hAnsi="Times New Roman" w:cs="Times New Roman"/>
                <w:color w:val="000000"/>
                <w:sz w:val="20"/>
                <w:szCs w:val="20"/>
                <w:lang w:eastAsia="en-IN"/>
              </w:rPr>
            </w:pPr>
            <w:r w:rsidRPr="00F20A29">
              <w:rPr>
                <w:rFonts w:ascii="Times New Roman" w:hAnsi="Times New Roman" w:cs="Times New Roman"/>
                <w:color w:val="222433"/>
                <w:sz w:val="20"/>
                <w:szCs w:val="20"/>
              </w:rPr>
              <w:t>A software that allows IT administrators to automate, control, and secure administrative policies on laptops, desktops, smartphones, and tablets.</w:t>
            </w:r>
          </w:p>
        </w:tc>
      </w:tr>
      <w:tr w:rsidR="00F20A29" w:rsidRPr="007E55E0" w14:paraId="4640C1AE"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B5D98" w14:textId="7825E749" w:rsidR="00F20A29" w:rsidRPr="00F20A29" w:rsidRDefault="00F20A29" w:rsidP="00F20A29">
            <w:pPr>
              <w:spacing w:after="0" w:line="240" w:lineRule="auto"/>
              <w:rPr>
                <w:rFonts w:ascii="Times New Roman" w:eastAsia="Times New Roman" w:hAnsi="Times New Roman" w:cs="Times New Roman"/>
                <w:color w:val="000000"/>
                <w:sz w:val="20"/>
                <w:szCs w:val="20"/>
                <w:lang w:eastAsia="en-IN"/>
              </w:rPr>
            </w:pPr>
            <w:r w:rsidRPr="00F20A29">
              <w:rPr>
                <w:rFonts w:ascii="Times New Roman" w:hAnsi="Times New Roman" w:cs="Times New Roman"/>
                <w:color w:val="222433"/>
                <w:sz w:val="20"/>
                <w:szCs w:val="20"/>
              </w:rPr>
              <w:t>BYOD</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33224F16" w14:textId="29DC648F" w:rsidR="00F20A29" w:rsidRPr="00F20A29" w:rsidDel="00374513" w:rsidRDefault="00F20A29" w:rsidP="00F20A29">
            <w:pPr>
              <w:pStyle w:val="CommentText"/>
              <w:spacing w:line="259" w:lineRule="auto"/>
              <w:rPr>
                <w:rFonts w:ascii="Times New Roman" w:hAnsi="Times New Roman" w:cs="Times New Roman"/>
              </w:rPr>
            </w:pPr>
            <w:r w:rsidRPr="00F20A29">
              <w:rPr>
                <w:rFonts w:ascii="Times New Roman" w:hAnsi="Times New Roman" w:cs="Times New Roman"/>
                <w:color w:val="222433"/>
              </w:rPr>
              <w:t>Refers to the usage of personal devices for business purposes including laptops, desktops, mobile devices, and VDI platforms used by personal devices.</w:t>
            </w:r>
          </w:p>
        </w:tc>
      </w:tr>
      <w:tr w:rsidR="00F20A29" w:rsidRPr="007E55E0" w14:paraId="3701B324"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484DB" w14:textId="3CE7C77A" w:rsidR="00F20A29" w:rsidRPr="00F20A29" w:rsidRDefault="00F20A29" w:rsidP="00F20A29">
            <w:pPr>
              <w:spacing w:after="0" w:line="240" w:lineRule="auto"/>
              <w:rPr>
                <w:rFonts w:ascii="Times New Roman" w:eastAsia="Times New Roman" w:hAnsi="Times New Roman" w:cs="Times New Roman"/>
                <w:color w:val="000000"/>
                <w:sz w:val="20"/>
                <w:szCs w:val="20"/>
                <w:lang w:eastAsia="en-IN"/>
              </w:rPr>
            </w:pPr>
            <w:r w:rsidRPr="00F20A29">
              <w:rPr>
                <w:rFonts w:ascii="Times New Roman" w:hAnsi="Times New Roman" w:cs="Times New Roman"/>
                <w:color w:val="222433"/>
                <w:sz w:val="20"/>
                <w:szCs w:val="20"/>
              </w:rPr>
              <w:t>Computers</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16398075" w14:textId="7E4EA450" w:rsidR="00F20A29" w:rsidRPr="00F20A29" w:rsidRDefault="00F20A29" w:rsidP="00F20A29">
            <w:pPr>
              <w:pStyle w:val="CommentText"/>
              <w:spacing w:line="259" w:lineRule="auto"/>
              <w:rPr>
                <w:rFonts w:ascii="Times New Roman" w:hAnsi="Times New Roman" w:cs="Times New Roman"/>
              </w:rPr>
            </w:pPr>
            <w:r w:rsidRPr="00F20A29">
              <w:rPr>
                <w:rFonts w:ascii="Times New Roman" w:hAnsi="Times New Roman" w:cs="Times New Roman"/>
                <w:color w:val="222433"/>
              </w:rPr>
              <w:t>Laptops, desktops, and VDI platforms used as BYOD.</w:t>
            </w:r>
          </w:p>
        </w:tc>
      </w:tr>
      <w:tr w:rsidR="00F20A29" w:rsidRPr="007E55E0" w14:paraId="65D5A6BD"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2DB8A" w14:textId="3D7DA70B" w:rsidR="00F20A29" w:rsidRPr="00F20A29" w:rsidRDefault="00F20A29" w:rsidP="00F20A29">
            <w:pPr>
              <w:pStyle w:val="CommentText"/>
              <w:spacing w:after="0"/>
              <w:rPr>
                <w:rFonts w:ascii="Times New Roman" w:eastAsia="Times New Roman" w:hAnsi="Times New Roman" w:cs="Times New Roman"/>
                <w:color w:val="000000"/>
                <w:lang w:eastAsia="en-IN"/>
              </w:rPr>
            </w:pPr>
            <w:r w:rsidRPr="00F20A29">
              <w:rPr>
                <w:rFonts w:ascii="Times New Roman" w:hAnsi="Times New Roman" w:cs="Times New Roman"/>
                <w:color w:val="222433"/>
              </w:rPr>
              <w:t>Jail Broken or Rooted Device</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19CCEE10" w14:textId="3935DCD3" w:rsidR="00F20A29" w:rsidRPr="00F20A29" w:rsidDel="00374513" w:rsidRDefault="00F20A29" w:rsidP="00F20A29">
            <w:pPr>
              <w:rPr>
                <w:rFonts w:ascii="Times New Roman" w:hAnsi="Times New Roman" w:cs="Times New Roman"/>
                <w:sz w:val="20"/>
                <w:szCs w:val="20"/>
              </w:rPr>
            </w:pPr>
            <w:r w:rsidRPr="00F20A29">
              <w:rPr>
                <w:rFonts w:ascii="Times New Roman" w:hAnsi="Times New Roman" w:cs="Times New Roman"/>
                <w:color w:val="222433"/>
                <w:sz w:val="20"/>
                <w:szCs w:val="20"/>
              </w:rPr>
              <w:t>A device that has been modified to gain unrestricted access to the root of the operating system and applications.</w:t>
            </w:r>
          </w:p>
        </w:tc>
      </w:tr>
      <w:tr w:rsidR="00F20A29" w:rsidRPr="007E55E0" w14:paraId="2A81F48A"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FBCD9" w14:textId="63888D14" w:rsidR="00F20A29" w:rsidRPr="00F20A29" w:rsidRDefault="00F20A29" w:rsidP="00F20A29">
            <w:pPr>
              <w:spacing w:after="0" w:line="240" w:lineRule="auto"/>
              <w:rPr>
                <w:rFonts w:ascii="Times New Roman" w:hAnsi="Times New Roman" w:cs="Times New Roman"/>
                <w:sz w:val="20"/>
                <w:szCs w:val="20"/>
              </w:rPr>
            </w:pPr>
            <w:r w:rsidRPr="00F20A29">
              <w:rPr>
                <w:rFonts w:ascii="Times New Roman" w:hAnsi="Times New Roman" w:cs="Times New Roman"/>
                <w:color w:val="222433"/>
                <w:sz w:val="20"/>
                <w:szCs w:val="20"/>
              </w:rPr>
              <w:t>Legal Hold</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7E1C9B62" w14:textId="74C5770E" w:rsidR="00F20A29" w:rsidRPr="00F20A29" w:rsidRDefault="00F20A29" w:rsidP="00F20A29">
            <w:pPr>
              <w:rPr>
                <w:rFonts w:ascii="Times New Roman" w:hAnsi="Times New Roman" w:cs="Times New Roman"/>
                <w:sz w:val="20"/>
                <w:szCs w:val="20"/>
              </w:rPr>
            </w:pPr>
            <w:r w:rsidRPr="00F20A29">
              <w:rPr>
                <w:rFonts w:ascii="Times New Roman" w:hAnsi="Times New Roman" w:cs="Times New Roman"/>
                <w:color w:val="222433"/>
                <w:sz w:val="20"/>
                <w:szCs w:val="20"/>
              </w:rPr>
              <w:t>To prevent destruction of official information and preserve official records under circumstances such as security incident investigations, customer dispute, lawsuit, corporate and legal investigation.</w:t>
            </w:r>
          </w:p>
        </w:tc>
      </w:tr>
      <w:tr w:rsidR="00F20A29" w:rsidRPr="007E55E0" w14:paraId="6AFBB5EC"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91A1E" w14:textId="6A6C77E0" w:rsidR="00F20A29" w:rsidRPr="00F20A29" w:rsidRDefault="00F20A29" w:rsidP="00F20A29">
            <w:pPr>
              <w:spacing w:after="0" w:line="240" w:lineRule="auto"/>
              <w:rPr>
                <w:rFonts w:ascii="Times New Roman" w:eastAsia="Times New Roman" w:hAnsi="Times New Roman" w:cs="Times New Roman"/>
                <w:color w:val="000000"/>
                <w:sz w:val="20"/>
                <w:szCs w:val="20"/>
                <w:lang w:eastAsia="en-IN"/>
              </w:rPr>
            </w:pPr>
            <w:r w:rsidRPr="00F20A29">
              <w:rPr>
                <w:rFonts w:ascii="Times New Roman" w:hAnsi="Times New Roman" w:cs="Times New Roman"/>
                <w:color w:val="222433"/>
                <w:sz w:val="20"/>
                <w:szCs w:val="20"/>
              </w:rPr>
              <w:t>Mobile Device</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737BAF29" w14:textId="5072BD1E" w:rsidR="00F20A29" w:rsidRPr="00F20A29" w:rsidRDefault="00F20A29" w:rsidP="00F20A29">
            <w:pPr>
              <w:rPr>
                <w:rFonts w:ascii="Times New Roman" w:hAnsi="Times New Roman" w:cs="Times New Roman"/>
                <w:sz w:val="20"/>
                <w:szCs w:val="20"/>
              </w:rPr>
            </w:pPr>
            <w:r w:rsidRPr="00F20A29">
              <w:rPr>
                <w:rFonts w:ascii="Times New Roman" w:hAnsi="Times New Roman" w:cs="Times New Roman"/>
                <w:color w:val="222433"/>
                <w:sz w:val="20"/>
                <w:szCs w:val="20"/>
              </w:rPr>
              <w:t>Portable computing devices such as smartphones, tablets, and e-readers.</w:t>
            </w:r>
          </w:p>
        </w:tc>
      </w:tr>
      <w:tr w:rsidR="00F20A29" w:rsidRPr="007E55E0" w14:paraId="146DF3DA"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E32E27" w14:textId="685BC7DA" w:rsidR="00F20A29" w:rsidRPr="00F20A29" w:rsidRDefault="00F20A29" w:rsidP="00F20A29">
            <w:pPr>
              <w:spacing w:after="0" w:line="240" w:lineRule="auto"/>
              <w:rPr>
                <w:rFonts w:ascii="Times New Roman" w:hAnsi="Times New Roman" w:cs="Times New Roman"/>
                <w:sz w:val="20"/>
                <w:szCs w:val="20"/>
              </w:rPr>
            </w:pPr>
            <w:r w:rsidRPr="00F20A29">
              <w:rPr>
                <w:rFonts w:ascii="Times New Roman" w:hAnsi="Times New Roman" w:cs="Times New Roman"/>
                <w:color w:val="222433"/>
                <w:sz w:val="20"/>
                <w:szCs w:val="20"/>
              </w:rPr>
              <w:t>Organization</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3B6E6037" w14:textId="6C0FA43C" w:rsidR="00F20A29" w:rsidRPr="00F20A29" w:rsidRDefault="00F20A29" w:rsidP="00F20A29">
            <w:pPr>
              <w:rPr>
                <w:rFonts w:ascii="Times New Roman" w:hAnsi="Times New Roman" w:cs="Times New Roman"/>
                <w:sz w:val="20"/>
                <w:szCs w:val="20"/>
              </w:rPr>
            </w:pPr>
            <w:r w:rsidRPr="00F20A29">
              <w:rPr>
                <w:rFonts w:ascii="Times New Roman" w:hAnsi="Times New Roman" w:cs="Times New Roman"/>
                <w:color w:val="222433"/>
                <w:sz w:val="20"/>
                <w:szCs w:val="20"/>
              </w:rPr>
              <w:t>Wipro Limited, including subsidiaries, affiliates, and acquired entities, but excluding acquired entities governed by an independent set of security policies.</w:t>
            </w:r>
          </w:p>
        </w:tc>
      </w:tr>
      <w:tr w:rsidR="00F20A29" w:rsidRPr="007E55E0" w14:paraId="4AA25976"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5B9A4" w14:textId="7F82A202" w:rsidR="00F20A29" w:rsidRPr="00D2246D" w:rsidRDefault="00F20A29" w:rsidP="00D2246D">
            <w:pPr>
              <w:pStyle w:val="NormalWeb"/>
              <w:spacing w:before="0" w:beforeAutospacing="0" w:after="150" w:afterAutospacing="0"/>
              <w:rPr>
                <w:color w:val="222433"/>
                <w:sz w:val="20"/>
                <w:szCs w:val="20"/>
              </w:rPr>
            </w:pPr>
            <w:r w:rsidRPr="00F20A29">
              <w:rPr>
                <w:color w:val="222433"/>
                <w:sz w:val="20"/>
                <w:szCs w:val="20"/>
              </w:rPr>
              <w:t>Security Baseline</w:t>
            </w:r>
            <w:r w:rsidR="00D2246D">
              <w:rPr>
                <w:color w:val="222433"/>
                <w:sz w:val="20"/>
                <w:szCs w:val="20"/>
              </w:rPr>
              <w:t xml:space="preserve"> </w:t>
            </w:r>
            <w:r w:rsidRPr="00F20A29">
              <w:rPr>
                <w:color w:val="222433"/>
                <w:sz w:val="20"/>
                <w:szCs w:val="20"/>
              </w:rPr>
              <w:t>Requirements</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743FB226" w14:textId="5A48EA33" w:rsidR="00F20A29" w:rsidRPr="00F20A29" w:rsidRDefault="00F20A29" w:rsidP="00F20A29">
            <w:pPr>
              <w:rPr>
                <w:rFonts w:ascii="Times New Roman" w:hAnsi="Times New Roman" w:cs="Times New Roman"/>
                <w:sz w:val="20"/>
                <w:szCs w:val="20"/>
              </w:rPr>
            </w:pPr>
            <w:r w:rsidRPr="00F20A29">
              <w:rPr>
                <w:rFonts w:ascii="Times New Roman" w:hAnsi="Times New Roman" w:cs="Times New Roman"/>
                <w:color w:val="222433"/>
                <w:sz w:val="20"/>
                <w:szCs w:val="20"/>
              </w:rPr>
              <w:t>A recognized, standardized, and established benchmark that stipulates specific secure configuration settings for a given information technology platform.</w:t>
            </w:r>
          </w:p>
        </w:tc>
      </w:tr>
      <w:tr w:rsidR="00F20A29" w:rsidRPr="007E55E0" w14:paraId="757C5C3F"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68BAA" w14:textId="4D2246B6" w:rsidR="00F20A29" w:rsidRPr="00F20A29" w:rsidRDefault="00F20A29" w:rsidP="00F20A29">
            <w:pPr>
              <w:spacing w:after="0" w:line="240" w:lineRule="auto"/>
              <w:rPr>
                <w:rFonts w:ascii="Times New Roman" w:eastAsia="Times New Roman" w:hAnsi="Times New Roman" w:cs="Times New Roman"/>
                <w:color w:val="000000"/>
                <w:sz w:val="20"/>
                <w:szCs w:val="20"/>
                <w:lang w:eastAsia="en-IN"/>
              </w:rPr>
            </w:pPr>
            <w:r w:rsidRPr="00F20A29">
              <w:rPr>
                <w:rFonts w:ascii="Times New Roman" w:hAnsi="Times New Roman" w:cs="Times New Roman"/>
                <w:color w:val="222433"/>
                <w:sz w:val="20"/>
                <w:szCs w:val="20"/>
              </w:rPr>
              <w:t>User</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3358ECAC" w14:textId="07C46159" w:rsidR="00F20A29" w:rsidRPr="00F20A29" w:rsidRDefault="00F20A29" w:rsidP="00F20A29">
            <w:pPr>
              <w:rPr>
                <w:rFonts w:ascii="Times New Roman" w:eastAsia="Times New Roman" w:hAnsi="Times New Roman" w:cs="Times New Roman"/>
                <w:color w:val="000000"/>
                <w:sz w:val="20"/>
                <w:szCs w:val="20"/>
                <w:lang w:eastAsia="en-IN"/>
              </w:rPr>
            </w:pPr>
            <w:r w:rsidRPr="00F20A29">
              <w:rPr>
                <w:rFonts w:ascii="Times New Roman" w:hAnsi="Times New Roman" w:cs="Times New Roman"/>
                <w:color w:val="222433"/>
                <w:sz w:val="20"/>
                <w:szCs w:val="20"/>
              </w:rPr>
              <w:t>The term “User” includes employee of the Organization, retainers, contractors, trainees or interns, customers, partners, suppliers, and vendors.</w:t>
            </w:r>
          </w:p>
        </w:tc>
      </w:tr>
      <w:tr w:rsidR="00F20A29" w:rsidRPr="007E55E0" w14:paraId="5F514B84" w14:textId="77777777" w:rsidTr="00E67F13">
        <w:trPr>
          <w:trHeight w:val="300"/>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1E386" w14:textId="4587BC14" w:rsidR="00F20A29" w:rsidRPr="00F20A29" w:rsidRDefault="00F20A29" w:rsidP="00F20A29">
            <w:pPr>
              <w:spacing w:after="0" w:line="240" w:lineRule="auto"/>
              <w:rPr>
                <w:rFonts w:ascii="Times New Roman" w:eastAsia="Times New Roman" w:hAnsi="Times New Roman" w:cs="Times New Roman"/>
                <w:color w:val="000000"/>
                <w:sz w:val="20"/>
                <w:szCs w:val="20"/>
                <w:lang w:eastAsia="en-IN"/>
              </w:rPr>
            </w:pPr>
            <w:r w:rsidRPr="00F20A29">
              <w:rPr>
                <w:rFonts w:ascii="Times New Roman" w:hAnsi="Times New Roman" w:cs="Times New Roman"/>
                <w:color w:val="222433"/>
                <w:sz w:val="20"/>
                <w:szCs w:val="20"/>
              </w:rPr>
              <w:lastRenderedPageBreak/>
              <w:t>VDI</w:t>
            </w:r>
          </w:p>
        </w:tc>
        <w:tc>
          <w:tcPr>
            <w:tcW w:w="6657" w:type="dxa"/>
            <w:tcBorders>
              <w:top w:val="single" w:sz="4" w:space="0" w:color="auto"/>
              <w:left w:val="nil"/>
              <w:bottom w:val="single" w:sz="4" w:space="0" w:color="auto"/>
              <w:right w:val="single" w:sz="4" w:space="0" w:color="auto"/>
            </w:tcBorders>
            <w:shd w:val="clear" w:color="auto" w:fill="auto"/>
            <w:noWrap/>
            <w:vAlign w:val="center"/>
          </w:tcPr>
          <w:p w14:paraId="4DF23112" w14:textId="5995A36E" w:rsidR="00F20A29" w:rsidRPr="00F20A29" w:rsidRDefault="00F20A29" w:rsidP="00F20A29">
            <w:pPr>
              <w:pStyle w:val="NormalWeb"/>
              <w:rPr>
                <w:color w:val="000000"/>
                <w:sz w:val="20"/>
                <w:szCs w:val="20"/>
              </w:rPr>
            </w:pPr>
            <w:r w:rsidRPr="00F20A29">
              <w:rPr>
                <w:color w:val="222433"/>
                <w:sz w:val="20"/>
                <w:szCs w:val="20"/>
              </w:rPr>
              <w:t>A technology that utilizes virtual machines to manage and provide virtual desktops.</w:t>
            </w:r>
          </w:p>
        </w:tc>
      </w:tr>
    </w:tbl>
    <w:p w14:paraId="737A4265" w14:textId="77777777" w:rsidR="002D7352" w:rsidRDefault="002D7352" w:rsidP="001D62AD">
      <w:pPr>
        <w:jc w:val="both"/>
        <w:rPr>
          <w:rFonts w:ascii="Times New Roman" w:hAnsi="Times New Roman" w:cs="Times New Roman"/>
          <w:b/>
          <w:sz w:val="20"/>
          <w:szCs w:val="20"/>
        </w:rPr>
      </w:pPr>
    </w:p>
    <w:p w14:paraId="457B543C" w14:textId="7F838460" w:rsidR="001D62AD" w:rsidRDefault="001D62AD" w:rsidP="001D62AD">
      <w:pPr>
        <w:jc w:val="both"/>
        <w:rPr>
          <w:rFonts w:ascii="Times New Roman" w:hAnsi="Times New Roman" w:cs="Times New Roman"/>
          <w:b/>
          <w:sz w:val="20"/>
          <w:szCs w:val="20"/>
        </w:rPr>
      </w:pPr>
      <w:r w:rsidRPr="001D62AD">
        <w:rPr>
          <w:rFonts w:ascii="Times New Roman" w:hAnsi="Times New Roman" w:cs="Times New Roman"/>
          <w:b/>
          <w:sz w:val="20"/>
          <w:szCs w:val="20"/>
        </w:rPr>
        <w:t>Acronyms</w:t>
      </w:r>
    </w:p>
    <w:tbl>
      <w:tblPr>
        <w:tblW w:w="9150" w:type="dxa"/>
        <w:jc w:val="center"/>
        <w:tblLook w:val="04A0" w:firstRow="1" w:lastRow="0" w:firstColumn="1" w:lastColumn="0" w:noHBand="0" w:noVBand="1"/>
      </w:tblPr>
      <w:tblGrid>
        <w:gridCol w:w="2449"/>
        <w:gridCol w:w="6701"/>
      </w:tblGrid>
      <w:tr w:rsidR="0034324B" w:rsidRPr="007E55E0" w14:paraId="0013FC1C" w14:textId="77777777" w:rsidTr="00E2256D">
        <w:trPr>
          <w:trHeight w:val="300"/>
          <w:tblHeader/>
          <w:jc w:val="center"/>
        </w:trPr>
        <w:tc>
          <w:tcPr>
            <w:tcW w:w="24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AF9B27" w14:textId="77777777" w:rsidR="0034324B" w:rsidRPr="007E55E0" w:rsidRDefault="0034324B" w:rsidP="00E2256D">
            <w:pPr>
              <w:spacing w:after="0" w:line="240" w:lineRule="auto"/>
              <w:rPr>
                <w:rFonts w:ascii="Times New Roman" w:eastAsia="Times New Roman" w:hAnsi="Times New Roman" w:cs="Times New Roman"/>
                <w:b/>
                <w:bCs/>
                <w:color w:val="000000"/>
                <w:sz w:val="20"/>
                <w:szCs w:val="20"/>
                <w:lang w:eastAsia="en-IN"/>
              </w:rPr>
            </w:pPr>
            <w:r w:rsidRPr="007E55E0">
              <w:rPr>
                <w:rFonts w:ascii="Times New Roman" w:eastAsia="Times New Roman" w:hAnsi="Times New Roman" w:cs="Times New Roman"/>
                <w:b/>
                <w:bCs/>
                <w:color w:val="000000"/>
                <w:sz w:val="20"/>
                <w:szCs w:val="20"/>
                <w:lang w:eastAsia="en-IN"/>
              </w:rPr>
              <w:t>Acronym</w:t>
            </w:r>
          </w:p>
        </w:tc>
        <w:tc>
          <w:tcPr>
            <w:tcW w:w="6701" w:type="dxa"/>
            <w:tcBorders>
              <w:top w:val="single" w:sz="4" w:space="0" w:color="auto"/>
              <w:left w:val="nil"/>
              <w:bottom w:val="single" w:sz="4" w:space="0" w:color="auto"/>
              <w:right w:val="single" w:sz="4" w:space="0" w:color="auto"/>
            </w:tcBorders>
            <w:shd w:val="clear" w:color="auto" w:fill="auto"/>
            <w:noWrap/>
            <w:vAlign w:val="center"/>
          </w:tcPr>
          <w:p w14:paraId="26E025B9" w14:textId="77777777" w:rsidR="0034324B" w:rsidRPr="007E55E0" w:rsidRDefault="0034324B" w:rsidP="00E2256D">
            <w:pPr>
              <w:spacing w:after="0" w:line="240" w:lineRule="auto"/>
              <w:rPr>
                <w:rFonts w:ascii="Times New Roman" w:eastAsia="Times New Roman" w:hAnsi="Times New Roman" w:cs="Times New Roman"/>
                <w:b/>
                <w:bCs/>
                <w:color w:val="000000"/>
                <w:sz w:val="20"/>
                <w:szCs w:val="20"/>
                <w:lang w:eastAsia="en-IN"/>
              </w:rPr>
            </w:pPr>
            <w:r w:rsidRPr="007E55E0">
              <w:rPr>
                <w:rFonts w:ascii="Times New Roman" w:eastAsia="Times New Roman" w:hAnsi="Times New Roman" w:cs="Times New Roman"/>
                <w:b/>
                <w:bCs/>
                <w:color w:val="000000"/>
                <w:sz w:val="20"/>
                <w:szCs w:val="20"/>
                <w:lang w:eastAsia="en-IN"/>
              </w:rPr>
              <w:t>Description</w:t>
            </w:r>
          </w:p>
        </w:tc>
      </w:tr>
      <w:tr w:rsidR="00D7361E" w:rsidRPr="007E55E0" w14:paraId="44A0D6B0" w14:textId="77777777" w:rsidTr="00E2256D">
        <w:trPr>
          <w:trHeight w:val="300"/>
          <w:jc w:val="center"/>
        </w:trPr>
        <w:tc>
          <w:tcPr>
            <w:tcW w:w="24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9C17C" w14:textId="3C4C9D54" w:rsidR="00D7361E" w:rsidRPr="002E0987" w:rsidRDefault="00D7361E" w:rsidP="004C491A">
            <w:pPr>
              <w:spacing w:after="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AD</w:t>
            </w:r>
          </w:p>
        </w:tc>
        <w:tc>
          <w:tcPr>
            <w:tcW w:w="6701" w:type="dxa"/>
            <w:tcBorders>
              <w:top w:val="single" w:sz="4" w:space="0" w:color="auto"/>
              <w:left w:val="nil"/>
              <w:bottom w:val="single" w:sz="4" w:space="0" w:color="auto"/>
              <w:right w:val="single" w:sz="4" w:space="0" w:color="auto"/>
            </w:tcBorders>
            <w:shd w:val="clear" w:color="auto" w:fill="auto"/>
            <w:noWrap/>
            <w:vAlign w:val="center"/>
          </w:tcPr>
          <w:p w14:paraId="1BC08AFD" w14:textId="57826AB5" w:rsidR="00D7361E" w:rsidRPr="002E0987" w:rsidRDefault="00D7361E" w:rsidP="004C491A">
            <w:pPr>
              <w:spacing w:after="0" w:line="240" w:lineRule="auto"/>
              <w:rPr>
                <w:rFonts w:ascii="Times New Roman" w:eastAsia="Times New Roman" w:hAnsi="Times New Roman" w:cs="Times New Roman"/>
                <w:color w:val="000000"/>
                <w:sz w:val="20"/>
                <w:szCs w:val="20"/>
                <w:lang w:eastAsia="en-IN"/>
              </w:rPr>
            </w:pPr>
            <w:r w:rsidRPr="002E0987">
              <w:rPr>
                <w:rFonts w:ascii="Times New Roman" w:eastAsia="Times New Roman" w:hAnsi="Times New Roman" w:cs="Times New Roman"/>
                <w:color w:val="000000"/>
                <w:sz w:val="20"/>
                <w:szCs w:val="20"/>
                <w:lang w:eastAsia="en-IN"/>
              </w:rPr>
              <w:t>Active Directory</w:t>
            </w:r>
          </w:p>
        </w:tc>
      </w:tr>
      <w:tr w:rsidR="00F0283D" w:rsidRPr="007E55E0" w14:paraId="123F8C8F" w14:textId="77777777" w:rsidTr="00E2256D">
        <w:trPr>
          <w:trHeight w:val="300"/>
          <w:jc w:val="center"/>
        </w:trPr>
        <w:tc>
          <w:tcPr>
            <w:tcW w:w="24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228AC" w14:textId="2FABE573" w:rsidR="00F0283D" w:rsidRPr="007E55E0" w:rsidRDefault="00F0283D" w:rsidP="004C491A">
            <w:pPr>
              <w:spacing w:after="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BYOD</w:t>
            </w:r>
          </w:p>
        </w:tc>
        <w:tc>
          <w:tcPr>
            <w:tcW w:w="6701" w:type="dxa"/>
            <w:tcBorders>
              <w:top w:val="single" w:sz="4" w:space="0" w:color="auto"/>
              <w:left w:val="nil"/>
              <w:bottom w:val="single" w:sz="4" w:space="0" w:color="auto"/>
              <w:right w:val="single" w:sz="4" w:space="0" w:color="auto"/>
            </w:tcBorders>
            <w:shd w:val="clear" w:color="auto" w:fill="auto"/>
            <w:noWrap/>
            <w:vAlign w:val="center"/>
          </w:tcPr>
          <w:p w14:paraId="1D8F01AA" w14:textId="2FE5EF69" w:rsidR="00F0283D" w:rsidRPr="007E55E0" w:rsidRDefault="00F0283D" w:rsidP="004C491A">
            <w:pPr>
              <w:spacing w:after="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Bring Your Own Device</w:t>
            </w:r>
          </w:p>
        </w:tc>
      </w:tr>
      <w:tr w:rsidR="00F0283D" w:rsidRPr="007E55E0" w14:paraId="60DD18CD" w14:textId="77777777" w:rsidTr="00E2256D">
        <w:trPr>
          <w:trHeight w:val="300"/>
          <w:jc w:val="center"/>
        </w:trPr>
        <w:tc>
          <w:tcPr>
            <w:tcW w:w="24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B850E" w14:textId="5B951087" w:rsidR="00F0283D" w:rsidRPr="007E55E0" w:rsidRDefault="00F0283D" w:rsidP="004C491A">
            <w:pPr>
              <w:spacing w:after="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COBC</w:t>
            </w:r>
          </w:p>
        </w:tc>
        <w:tc>
          <w:tcPr>
            <w:tcW w:w="6701" w:type="dxa"/>
            <w:tcBorders>
              <w:top w:val="single" w:sz="4" w:space="0" w:color="auto"/>
              <w:left w:val="nil"/>
              <w:bottom w:val="single" w:sz="4" w:space="0" w:color="auto"/>
              <w:right w:val="single" w:sz="4" w:space="0" w:color="auto"/>
            </w:tcBorders>
            <w:shd w:val="clear" w:color="auto" w:fill="auto"/>
            <w:noWrap/>
            <w:vAlign w:val="center"/>
          </w:tcPr>
          <w:p w14:paraId="69CC621E" w14:textId="3B7E81BD" w:rsidR="00F0283D" w:rsidRPr="007E55E0" w:rsidRDefault="00F0283D" w:rsidP="004C491A">
            <w:pPr>
              <w:spacing w:after="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Code of Business Conduct</w:t>
            </w:r>
          </w:p>
        </w:tc>
      </w:tr>
      <w:tr w:rsidR="00177210" w:rsidRPr="004948C6" w14:paraId="35B65FFA" w14:textId="77777777" w:rsidTr="00E2256D">
        <w:trPr>
          <w:trHeight w:val="300"/>
          <w:jc w:val="center"/>
        </w:trPr>
        <w:tc>
          <w:tcPr>
            <w:tcW w:w="2449" w:type="dxa"/>
            <w:tcBorders>
              <w:top w:val="nil"/>
              <w:left w:val="single" w:sz="4" w:space="0" w:color="auto"/>
              <w:bottom w:val="single" w:sz="4" w:space="0" w:color="auto"/>
              <w:right w:val="single" w:sz="4" w:space="0" w:color="auto"/>
            </w:tcBorders>
            <w:shd w:val="clear" w:color="auto" w:fill="auto"/>
            <w:noWrap/>
            <w:vAlign w:val="center"/>
          </w:tcPr>
          <w:p w14:paraId="1AB5AB36" w14:textId="41CA736B" w:rsidR="00177210" w:rsidRPr="002E0987" w:rsidRDefault="00177210" w:rsidP="004C491A">
            <w:pPr>
              <w:spacing w:after="0" w:line="240" w:lineRule="auto"/>
              <w:rPr>
                <w:rFonts w:ascii="Times New Roman" w:eastAsia="Times New Roman" w:hAnsi="Times New Roman" w:cs="Times New Roman"/>
                <w:color w:val="000000" w:themeColor="text1"/>
                <w:sz w:val="20"/>
                <w:szCs w:val="20"/>
                <w:lang w:eastAsia="en-IN"/>
              </w:rPr>
            </w:pPr>
            <w:r>
              <w:rPr>
                <w:rFonts w:ascii="Times New Roman" w:eastAsia="Times New Roman" w:hAnsi="Times New Roman" w:cs="Times New Roman"/>
                <w:color w:val="000000" w:themeColor="text1"/>
                <w:sz w:val="20"/>
                <w:szCs w:val="20"/>
                <w:lang w:eastAsia="en-IN"/>
              </w:rPr>
              <w:t>GCISO</w:t>
            </w:r>
          </w:p>
        </w:tc>
        <w:tc>
          <w:tcPr>
            <w:tcW w:w="6701" w:type="dxa"/>
            <w:tcBorders>
              <w:top w:val="nil"/>
              <w:left w:val="nil"/>
              <w:bottom w:val="single" w:sz="4" w:space="0" w:color="auto"/>
              <w:right w:val="single" w:sz="4" w:space="0" w:color="auto"/>
            </w:tcBorders>
            <w:shd w:val="clear" w:color="auto" w:fill="auto"/>
            <w:noWrap/>
            <w:vAlign w:val="center"/>
          </w:tcPr>
          <w:p w14:paraId="4675F149" w14:textId="0C6AD645" w:rsidR="00177210" w:rsidRPr="002E0987" w:rsidRDefault="00177210" w:rsidP="004C491A">
            <w:pPr>
              <w:spacing w:after="0" w:line="240" w:lineRule="auto"/>
              <w:rPr>
                <w:rFonts w:ascii="Times New Roman" w:eastAsia="Times New Roman" w:hAnsi="Times New Roman" w:cs="Times New Roman"/>
                <w:color w:val="000000" w:themeColor="text1"/>
                <w:sz w:val="20"/>
                <w:szCs w:val="20"/>
                <w:lang w:eastAsia="en-IN"/>
              </w:rPr>
            </w:pPr>
            <w:r>
              <w:rPr>
                <w:rFonts w:ascii="Times New Roman" w:eastAsia="Times New Roman" w:hAnsi="Times New Roman" w:cs="Times New Roman"/>
                <w:color w:val="000000" w:themeColor="text1"/>
                <w:sz w:val="20"/>
                <w:szCs w:val="20"/>
                <w:lang w:eastAsia="en-IN"/>
              </w:rPr>
              <w:t>Group Chief Information Security Office</w:t>
            </w:r>
          </w:p>
        </w:tc>
      </w:tr>
      <w:tr w:rsidR="0034324B" w:rsidRPr="004948C6" w14:paraId="02383289" w14:textId="77777777" w:rsidTr="00E2256D">
        <w:trPr>
          <w:trHeight w:val="300"/>
          <w:jc w:val="center"/>
        </w:trPr>
        <w:tc>
          <w:tcPr>
            <w:tcW w:w="2449" w:type="dxa"/>
            <w:tcBorders>
              <w:top w:val="nil"/>
              <w:left w:val="single" w:sz="4" w:space="0" w:color="auto"/>
              <w:bottom w:val="single" w:sz="4" w:space="0" w:color="auto"/>
              <w:right w:val="single" w:sz="4" w:space="0" w:color="auto"/>
            </w:tcBorders>
            <w:shd w:val="clear" w:color="auto" w:fill="auto"/>
            <w:noWrap/>
            <w:vAlign w:val="center"/>
          </w:tcPr>
          <w:p w14:paraId="293F23CB" w14:textId="1762BF96" w:rsidR="0034324B" w:rsidRPr="002E0987" w:rsidRDefault="00842E12" w:rsidP="004C491A">
            <w:pPr>
              <w:spacing w:after="0" w:line="240" w:lineRule="auto"/>
              <w:rPr>
                <w:rFonts w:ascii="Times New Roman" w:eastAsia="Times New Roman" w:hAnsi="Times New Roman" w:cs="Times New Roman"/>
                <w:color w:val="000000" w:themeColor="text1"/>
                <w:sz w:val="20"/>
                <w:szCs w:val="20"/>
                <w:lang w:eastAsia="en-IN"/>
              </w:rPr>
            </w:pPr>
            <w:r w:rsidRPr="002E0987">
              <w:rPr>
                <w:rFonts w:ascii="Times New Roman" w:eastAsia="Times New Roman" w:hAnsi="Times New Roman" w:cs="Times New Roman"/>
                <w:color w:val="000000" w:themeColor="text1"/>
                <w:sz w:val="20"/>
                <w:szCs w:val="20"/>
                <w:lang w:eastAsia="en-IN"/>
              </w:rPr>
              <w:t>IM</w:t>
            </w:r>
          </w:p>
        </w:tc>
        <w:tc>
          <w:tcPr>
            <w:tcW w:w="6701" w:type="dxa"/>
            <w:tcBorders>
              <w:top w:val="nil"/>
              <w:left w:val="nil"/>
              <w:bottom w:val="single" w:sz="4" w:space="0" w:color="auto"/>
              <w:right w:val="single" w:sz="4" w:space="0" w:color="auto"/>
            </w:tcBorders>
            <w:shd w:val="clear" w:color="auto" w:fill="auto"/>
            <w:noWrap/>
            <w:vAlign w:val="center"/>
          </w:tcPr>
          <w:p w14:paraId="764CFAA3" w14:textId="39E5AB3F" w:rsidR="0034324B" w:rsidRPr="002E0987" w:rsidRDefault="00842E12" w:rsidP="004C491A">
            <w:pPr>
              <w:spacing w:after="0" w:line="240" w:lineRule="auto"/>
              <w:rPr>
                <w:rFonts w:ascii="Times New Roman" w:eastAsia="Times New Roman" w:hAnsi="Times New Roman" w:cs="Times New Roman"/>
                <w:color w:val="000000" w:themeColor="text1"/>
                <w:sz w:val="20"/>
                <w:szCs w:val="20"/>
                <w:lang w:eastAsia="en-IN"/>
              </w:rPr>
            </w:pPr>
            <w:r w:rsidRPr="002E0987">
              <w:rPr>
                <w:rFonts w:ascii="Times New Roman" w:eastAsia="Times New Roman" w:hAnsi="Times New Roman" w:cs="Times New Roman"/>
                <w:color w:val="000000" w:themeColor="text1"/>
                <w:sz w:val="20"/>
                <w:szCs w:val="20"/>
                <w:lang w:eastAsia="en-IN"/>
              </w:rPr>
              <w:t xml:space="preserve">Instant </w:t>
            </w:r>
            <w:r w:rsidR="009A59BC">
              <w:rPr>
                <w:rFonts w:ascii="Times New Roman" w:eastAsia="Times New Roman" w:hAnsi="Times New Roman" w:cs="Times New Roman"/>
                <w:color w:val="000000" w:themeColor="text1"/>
                <w:sz w:val="20"/>
                <w:szCs w:val="20"/>
                <w:lang w:eastAsia="en-IN"/>
              </w:rPr>
              <w:t>Messaging</w:t>
            </w:r>
          </w:p>
        </w:tc>
      </w:tr>
      <w:tr w:rsidR="009A59BC" w:rsidRPr="004948C6" w14:paraId="4B52F428" w14:textId="77777777" w:rsidTr="00E2256D">
        <w:trPr>
          <w:trHeight w:val="300"/>
          <w:jc w:val="center"/>
        </w:trPr>
        <w:tc>
          <w:tcPr>
            <w:tcW w:w="2449" w:type="dxa"/>
            <w:tcBorders>
              <w:top w:val="nil"/>
              <w:left w:val="single" w:sz="4" w:space="0" w:color="auto"/>
              <w:bottom w:val="single" w:sz="4" w:space="0" w:color="auto"/>
              <w:right w:val="single" w:sz="4" w:space="0" w:color="auto"/>
            </w:tcBorders>
            <w:shd w:val="clear" w:color="auto" w:fill="auto"/>
            <w:noWrap/>
            <w:vAlign w:val="center"/>
          </w:tcPr>
          <w:p w14:paraId="0CD2DE04" w14:textId="5D7E70C6" w:rsidR="009A59BC" w:rsidRPr="009A59BC" w:rsidRDefault="009A59BC" w:rsidP="004C491A">
            <w:pPr>
              <w:spacing w:after="0" w:line="240" w:lineRule="auto"/>
              <w:rPr>
                <w:rFonts w:ascii="Times New Roman" w:eastAsia="Times New Roman" w:hAnsi="Times New Roman" w:cs="Times New Roman"/>
                <w:color w:val="000000" w:themeColor="text1"/>
                <w:sz w:val="20"/>
                <w:szCs w:val="20"/>
                <w:lang w:eastAsia="en-IN"/>
              </w:rPr>
            </w:pPr>
            <w:r>
              <w:rPr>
                <w:rFonts w:ascii="Times New Roman" w:eastAsia="Times New Roman" w:hAnsi="Times New Roman" w:cs="Times New Roman"/>
                <w:color w:val="000000" w:themeColor="text1"/>
                <w:sz w:val="20"/>
                <w:szCs w:val="20"/>
                <w:lang w:eastAsia="en-IN"/>
              </w:rPr>
              <w:t>IT</w:t>
            </w:r>
          </w:p>
        </w:tc>
        <w:tc>
          <w:tcPr>
            <w:tcW w:w="6701" w:type="dxa"/>
            <w:tcBorders>
              <w:top w:val="nil"/>
              <w:left w:val="nil"/>
              <w:bottom w:val="single" w:sz="4" w:space="0" w:color="auto"/>
              <w:right w:val="single" w:sz="4" w:space="0" w:color="auto"/>
            </w:tcBorders>
            <w:shd w:val="clear" w:color="auto" w:fill="auto"/>
            <w:noWrap/>
            <w:vAlign w:val="center"/>
          </w:tcPr>
          <w:p w14:paraId="109BFD59" w14:textId="1307B462" w:rsidR="009A59BC" w:rsidRPr="009A59BC" w:rsidRDefault="009A59BC" w:rsidP="004C491A">
            <w:pPr>
              <w:spacing w:after="0" w:line="240" w:lineRule="auto"/>
              <w:rPr>
                <w:rFonts w:ascii="Times New Roman" w:eastAsia="Times New Roman" w:hAnsi="Times New Roman" w:cs="Times New Roman"/>
                <w:color w:val="000000" w:themeColor="text1"/>
                <w:sz w:val="20"/>
                <w:szCs w:val="20"/>
                <w:lang w:eastAsia="en-IN"/>
              </w:rPr>
            </w:pPr>
            <w:r>
              <w:rPr>
                <w:rFonts w:ascii="Times New Roman" w:eastAsia="Times New Roman" w:hAnsi="Times New Roman" w:cs="Times New Roman"/>
                <w:color w:val="000000" w:themeColor="text1"/>
                <w:sz w:val="20"/>
                <w:szCs w:val="20"/>
                <w:lang w:eastAsia="en-IN"/>
              </w:rPr>
              <w:t>Information Technology</w:t>
            </w:r>
          </w:p>
        </w:tc>
      </w:tr>
      <w:tr w:rsidR="009C5393" w:rsidRPr="004948C6" w14:paraId="3DAD28EB" w14:textId="77777777" w:rsidTr="00E2256D">
        <w:trPr>
          <w:trHeight w:val="300"/>
          <w:jc w:val="center"/>
        </w:trPr>
        <w:tc>
          <w:tcPr>
            <w:tcW w:w="2449" w:type="dxa"/>
            <w:tcBorders>
              <w:top w:val="nil"/>
              <w:left w:val="single" w:sz="4" w:space="0" w:color="auto"/>
              <w:bottom w:val="single" w:sz="4" w:space="0" w:color="auto"/>
              <w:right w:val="single" w:sz="4" w:space="0" w:color="auto"/>
            </w:tcBorders>
            <w:shd w:val="clear" w:color="auto" w:fill="auto"/>
            <w:noWrap/>
            <w:vAlign w:val="center"/>
          </w:tcPr>
          <w:p w14:paraId="62D9A79B" w14:textId="3AE77172" w:rsidR="009C5393" w:rsidRPr="002E0987" w:rsidRDefault="00842E12" w:rsidP="004C491A">
            <w:pPr>
              <w:spacing w:after="0" w:line="240" w:lineRule="auto"/>
              <w:rPr>
                <w:rFonts w:ascii="Times New Roman" w:eastAsia="Times New Roman" w:hAnsi="Times New Roman" w:cs="Times New Roman"/>
                <w:color w:val="000000" w:themeColor="text1"/>
                <w:sz w:val="20"/>
                <w:szCs w:val="20"/>
                <w:lang w:eastAsia="en-IN"/>
              </w:rPr>
            </w:pPr>
            <w:r w:rsidRPr="002E0987">
              <w:rPr>
                <w:rFonts w:ascii="Times New Roman" w:eastAsia="Times New Roman" w:hAnsi="Times New Roman" w:cs="Times New Roman"/>
                <w:color w:val="000000" w:themeColor="text1"/>
                <w:sz w:val="20"/>
                <w:szCs w:val="20"/>
                <w:lang w:eastAsia="en-IN"/>
              </w:rPr>
              <w:t>ISMS</w:t>
            </w:r>
          </w:p>
        </w:tc>
        <w:tc>
          <w:tcPr>
            <w:tcW w:w="6701" w:type="dxa"/>
            <w:tcBorders>
              <w:top w:val="nil"/>
              <w:left w:val="nil"/>
              <w:bottom w:val="single" w:sz="4" w:space="0" w:color="auto"/>
              <w:right w:val="single" w:sz="4" w:space="0" w:color="auto"/>
            </w:tcBorders>
            <w:shd w:val="clear" w:color="auto" w:fill="auto"/>
            <w:noWrap/>
            <w:vAlign w:val="center"/>
          </w:tcPr>
          <w:p w14:paraId="52FFE2D0" w14:textId="774DE11D" w:rsidR="009C5393" w:rsidRPr="002E0987" w:rsidRDefault="00842E12" w:rsidP="004C491A">
            <w:pPr>
              <w:spacing w:after="0" w:line="240" w:lineRule="auto"/>
              <w:rPr>
                <w:rFonts w:ascii="Times New Roman" w:eastAsia="Times New Roman" w:hAnsi="Times New Roman" w:cs="Times New Roman"/>
                <w:color w:val="000000" w:themeColor="text1"/>
                <w:sz w:val="20"/>
                <w:szCs w:val="20"/>
                <w:lang w:eastAsia="en-IN"/>
              </w:rPr>
            </w:pPr>
            <w:r w:rsidRPr="002E0987">
              <w:rPr>
                <w:rFonts w:ascii="Times New Roman" w:eastAsia="Times New Roman" w:hAnsi="Times New Roman" w:cs="Times New Roman"/>
                <w:color w:val="000000" w:themeColor="text1"/>
                <w:sz w:val="20"/>
                <w:szCs w:val="20"/>
                <w:lang w:eastAsia="en-IN"/>
              </w:rPr>
              <w:t xml:space="preserve">Information Security Management </w:t>
            </w:r>
            <w:r w:rsidR="009A59BC">
              <w:rPr>
                <w:rFonts w:ascii="Times New Roman" w:eastAsia="Times New Roman" w:hAnsi="Times New Roman" w:cs="Times New Roman"/>
                <w:color w:val="000000" w:themeColor="text1"/>
                <w:sz w:val="20"/>
                <w:szCs w:val="20"/>
                <w:lang w:eastAsia="en-IN"/>
              </w:rPr>
              <w:t>System</w:t>
            </w:r>
          </w:p>
        </w:tc>
      </w:tr>
      <w:tr w:rsidR="009C5393" w:rsidRPr="007E55E0" w14:paraId="4FCAE982" w14:textId="77777777" w:rsidTr="00E2256D">
        <w:trPr>
          <w:trHeight w:val="300"/>
          <w:jc w:val="center"/>
        </w:trPr>
        <w:tc>
          <w:tcPr>
            <w:tcW w:w="2449" w:type="dxa"/>
            <w:tcBorders>
              <w:top w:val="nil"/>
              <w:left w:val="single" w:sz="4" w:space="0" w:color="auto"/>
              <w:bottom w:val="single" w:sz="4" w:space="0" w:color="auto"/>
              <w:right w:val="single" w:sz="4" w:space="0" w:color="auto"/>
            </w:tcBorders>
            <w:shd w:val="clear" w:color="auto" w:fill="auto"/>
            <w:noWrap/>
            <w:vAlign w:val="center"/>
          </w:tcPr>
          <w:p w14:paraId="4DBB86DF" w14:textId="0ECE59B7" w:rsidR="009C5393" w:rsidRPr="002E0987" w:rsidRDefault="00842E12" w:rsidP="004C491A">
            <w:pPr>
              <w:spacing w:after="0" w:line="240" w:lineRule="auto"/>
              <w:rPr>
                <w:rFonts w:ascii="Times New Roman" w:eastAsia="Times New Roman" w:hAnsi="Times New Roman" w:cs="Times New Roman"/>
                <w:color w:val="000000" w:themeColor="text1"/>
                <w:sz w:val="20"/>
                <w:szCs w:val="20"/>
                <w:lang w:eastAsia="en-IN"/>
              </w:rPr>
            </w:pPr>
            <w:r w:rsidRPr="002E0987" w:rsidDel="0057012E">
              <w:rPr>
                <w:rFonts w:ascii="Times New Roman" w:eastAsia="Times New Roman" w:hAnsi="Times New Roman" w:cs="Times New Roman"/>
                <w:color w:val="000000" w:themeColor="text1"/>
                <w:sz w:val="20"/>
                <w:szCs w:val="20"/>
                <w:lang w:eastAsia="en-IN"/>
              </w:rPr>
              <w:t>VDI</w:t>
            </w:r>
          </w:p>
        </w:tc>
        <w:tc>
          <w:tcPr>
            <w:tcW w:w="6701" w:type="dxa"/>
            <w:tcBorders>
              <w:top w:val="nil"/>
              <w:left w:val="nil"/>
              <w:bottom w:val="single" w:sz="4" w:space="0" w:color="auto"/>
              <w:right w:val="single" w:sz="4" w:space="0" w:color="auto"/>
            </w:tcBorders>
            <w:shd w:val="clear" w:color="auto" w:fill="auto"/>
            <w:noWrap/>
            <w:vAlign w:val="center"/>
          </w:tcPr>
          <w:p w14:paraId="2E3203DC" w14:textId="518354A2" w:rsidR="009C5393" w:rsidRPr="002E0987" w:rsidRDefault="009A59BC" w:rsidP="004C491A">
            <w:pPr>
              <w:spacing w:after="0" w:line="240" w:lineRule="auto"/>
              <w:rPr>
                <w:rFonts w:ascii="Times New Roman" w:eastAsia="Times New Roman" w:hAnsi="Times New Roman" w:cs="Times New Roman"/>
                <w:color w:val="000000" w:themeColor="text1"/>
                <w:sz w:val="20"/>
                <w:szCs w:val="20"/>
                <w:lang w:eastAsia="en-IN"/>
              </w:rPr>
            </w:pPr>
            <w:r>
              <w:rPr>
                <w:rFonts w:ascii="Times New Roman" w:eastAsia="Times New Roman" w:hAnsi="Times New Roman" w:cs="Times New Roman"/>
                <w:color w:val="000000" w:themeColor="text1"/>
                <w:sz w:val="20"/>
                <w:szCs w:val="20"/>
                <w:lang w:eastAsia="en-IN"/>
              </w:rPr>
              <w:t>Virtual Desktop Infrastructure</w:t>
            </w:r>
            <w:r w:rsidR="00842E12" w:rsidRPr="002E0987" w:rsidDel="0057012E">
              <w:rPr>
                <w:rFonts w:ascii="Times New Roman" w:eastAsia="Times New Roman" w:hAnsi="Times New Roman" w:cs="Times New Roman"/>
                <w:color w:val="000000" w:themeColor="text1"/>
                <w:sz w:val="20"/>
                <w:szCs w:val="20"/>
                <w:lang w:eastAsia="en-IN"/>
              </w:rPr>
              <w:t xml:space="preserve"> </w:t>
            </w:r>
          </w:p>
        </w:tc>
      </w:tr>
    </w:tbl>
    <w:p w14:paraId="7174D26B" w14:textId="77777777" w:rsidR="001D62AD" w:rsidRDefault="001D62AD" w:rsidP="001D62AD">
      <w:pPr>
        <w:jc w:val="both"/>
        <w:rPr>
          <w:rFonts w:ascii="Times New Roman" w:hAnsi="Times New Roman" w:cs="Times New Roman"/>
          <w:bCs/>
          <w:sz w:val="20"/>
          <w:szCs w:val="20"/>
        </w:rPr>
      </w:pPr>
    </w:p>
    <w:p w14:paraId="7CE19FE3" w14:textId="270EFDF4" w:rsidR="007405A0" w:rsidRPr="001D62AD" w:rsidRDefault="007405A0" w:rsidP="001D62AD">
      <w:pPr>
        <w:jc w:val="both"/>
        <w:rPr>
          <w:rFonts w:ascii="Times New Roman" w:hAnsi="Times New Roman" w:cs="Times New Roman"/>
          <w:b/>
          <w:sz w:val="20"/>
          <w:szCs w:val="20"/>
        </w:rPr>
      </w:pPr>
      <w:r w:rsidRPr="001D62AD">
        <w:rPr>
          <w:rFonts w:ascii="Times New Roman" w:hAnsi="Times New Roman" w:cs="Times New Roman"/>
          <w:b/>
          <w:sz w:val="20"/>
          <w:szCs w:val="20"/>
        </w:rPr>
        <w:t>Reference</w:t>
      </w:r>
      <w:r w:rsidR="001D62AD" w:rsidRPr="001D62AD">
        <w:rPr>
          <w:rFonts w:ascii="Times New Roman" w:hAnsi="Times New Roman" w:cs="Times New Roman"/>
          <w:b/>
          <w:sz w:val="20"/>
          <w:szCs w:val="20"/>
        </w:rPr>
        <w:t>s</w:t>
      </w:r>
    </w:p>
    <w:p w14:paraId="23EF8752" w14:textId="44D12EC3" w:rsidR="00D454EF" w:rsidRDefault="00D454EF" w:rsidP="00DD5E8A">
      <w:pPr>
        <w:pStyle w:val="ListParagraph"/>
        <w:numPr>
          <w:ilvl w:val="0"/>
          <w:numId w:val="1"/>
        </w:numPr>
        <w:jc w:val="both"/>
        <w:rPr>
          <w:rFonts w:ascii="Times New Roman" w:hAnsi="Times New Roman" w:cs="Times New Roman"/>
          <w:bCs/>
          <w:sz w:val="20"/>
          <w:szCs w:val="20"/>
        </w:rPr>
      </w:pPr>
      <w:r w:rsidRPr="00D454EF">
        <w:rPr>
          <w:rFonts w:ascii="Times New Roman" w:hAnsi="Times New Roman" w:cs="Times New Roman"/>
          <w:bCs/>
          <w:sz w:val="20"/>
          <w:szCs w:val="20"/>
        </w:rPr>
        <w:t>Bring Your Own Device (BYOD)</w:t>
      </w:r>
      <w:r>
        <w:rPr>
          <w:rFonts w:ascii="Times New Roman" w:hAnsi="Times New Roman" w:cs="Times New Roman"/>
          <w:bCs/>
          <w:sz w:val="20"/>
          <w:szCs w:val="20"/>
        </w:rPr>
        <w:t xml:space="preserve"> Standard</w:t>
      </w:r>
    </w:p>
    <w:p w14:paraId="36C35858" w14:textId="23D01270" w:rsidR="007335F4" w:rsidRDefault="007335F4" w:rsidP="00DD5E8A">
      <w:pPr>
        <w:pStyle w:val="ListParagraph"/>
        <w:numPr>
          <w:ilvl w:val="0"/>
          <w:numId w:val="1"/>
        </w:numPr>
        <w:jc w:val="both"/>
        <w:rPr>
          <w:rFonts w:ascii="Times New Roman" w:hAnsi="Times New Roman" w:cs="Times New Roman"/>
          <w:bCs/>
          <w:sz w:val="20"/>
          <w:szCs w:val="20"/>
        </w:rPr>
      </w:pPr>
      <w:r>
        <w:rPr>
          <w:rFonts w:ascii="Times New Roman" w:hAnsi="Times New Roman" w:cs="Times New Roman"/>
          <w:bCs/>
          <w:sz w:val="20"/>
          <w:szCs w:val="20"/>
        </w:rPr>
        <w:t>Logging and Monitoring Standard</w:t>
      </w:r>
    </w:p>
    <w:p w14:paraId="26029E34" w14:textId="560D9B14" w:rsidR="005874E9" w:rsidRDefault="005874E9" w:rsidP="00DD5E8A">
      <w:pPr>
        <w:pStyle w:val="ListParagraph"/>
        <w:numPr>
          <w:ilvl w:val="0"/>
          <w:numId w:val="1"/>
        </w:numPr>
        <w:jc w:val="both"/>
        <w:rPr>
          <w:rFonts w:ascii="Times New Roman" w:hAnsi="Times New Roman" w:cs="Times New Roman"/>
          <w:bCs/>
          <w:sz w:val="20"/>
          <w:szCs w:val="20"/>
        </w:rPr>
      </w:pPr>
      <w:r>
        <w:rPr>
          <w:rFonts w:ascii="Times New Roman" w:hAnsi="Times New Roman" w:cs="Times New Roman"/>
          <w:bCs/>
          <w:sz w:val="20"/>
          <w:szCs w:val="20"/>
        </w:rPr>
        <w:t>Security Incident Management Procedure</w:t>
      </w:r>
    </w:p>
    <w:p w14:paraId="576536CA" w14:textId="77777777" w:rsidR="00397BBE" w:rsidRDefault="00397BBE" w:rsidP="00426B68">
      <w:pPr>
        <w:jc w:val="both"/>
        <w:rPr>
          <w:rFonts w:ascii="Times New Roman" w:hAnsi="Times New Roman" w:cs="Times New Roman"/>
          <w:bCs/>
          <w:sz w:val="20"/>
          <w:szCs w:val="20"/>
        </w:rPr>
      </w:pPr>
    </w:p>
    <w:p w14:paraId="6FAC7201" w14:textId="77777777" w:rsidR="00426B68" w:rsidRPr="00764D6C" w:rsidRDefault="00426B68" w:rsidP="00426B68">
      <w:pPr>
        <w:jc w:val="both"/>
        <w:rPr>
          <w:rFonts w:ascii="Times New Roman" w:hAnsi="Times New Roman" w:cs="Times New Roman"/>
          <w:b/>
          <w:sz w:val="20"/>
          <w:szCs w:val="20"/>
        </w:rPr>
      </w:pPr>
      <w:r w:rsidRPr="00764D6C">
        <w:rPr>
          <w:rFonts w:ascii="Times New Roman" w:hAnsi="Times New Roman" w:cs="Times New Roman"/>
          <w:b/>
          <w:sz w:val="20"/>
          <w:szCs w:val="20"/>
        </w:rPr>
        <w:t>Revision History</w:t>
      </w:r>
    </w:p>
    <w:tbl>
      <w:tblPr>
        <w:tblStyle w:val="TableGrid"/>
        <w:tblW w:w="9072" w:type="dxa"/>
        <w:tblInd w:w="-5" w:type="dxa"/>
        <w:tblLook w:val="04A0" w:firstRow="1" w:lastRow="0" w:firstColumn="1" w:lastColumn="0" w:noHBand="0" w:noVBand="1"/>
      </w:tblPr>
      <w:tblGrid>
        <w:gridCol w:w="883"/>
        <w:gridCol w:w="1267"/>
        <w:gridCol w:w="2392"/>
        <w:gridCol w:w="1533"/>
        <w:gridCol w:w="1738"/>
        <w:gridCol w:w="1259"/>
      </w:tblGrid>
      <w:tr w:rsidR="00426B68" w:rsidRPr="00764D6C" w14:paraId="38C57AEB" w14:textId="77777777" w:rsidTr="002D5489">
        <w:trPr>
          <w:trHeight w:val="606"/>
        </w:trPr>
        <w:tc>
          <w:tcPr>
            <w:tcW w:w="883" w:type="dxa"/>
            <w:tcBorders>
              <w:top w:val="single" w:sz="4" w:space="0" w:color="auto"/>
              <w:left w:val="single" w:sz="4" w:space="0" w:color="auto"/>
              <w:bottom w:val="single" w:sz="4" w:space="0" w:color="auto"/>
              <w:right w:val="single" w:sz="4" w:space="0" w:color="auto"/>
            </w:tcBorders>
            <w:hideMark/>
          </w:tcPr>
          <w:p w14:paraId="459E901E" w14:textId="77777777" w:rsidR="00426B68" w:rsidRPr="00764D6C" w:rsidRDefault="00426B68" w:rsidP="00715A82">
            <w:pPr>
              <w:jc w:val="center"/>
              <w:rPr>
                <w:rFonts w:ascii="Times New Roman" w:hAnsi="Times New Roman" w:cs="Times New Roman"/>
                <w:b/>
                <w:sz w:val="20"/>
                <w:szCs w:val="20"/>
              </w:rPr>
            </w:pPr>
            <w:r w:rsidRPr="00764D6C">
              <w:rPr>
                <w:rFonts w:ascii="Times New Roman" w:hAnsi="Times New Roman" w:cs="Times New Roman"/>
                <w:b/>
                <w:sz w:val="20"/>
                <w:szCs w:val="20"/>
              </w:rPr>
              <w:t>Version</w:t>
            </w:r>
          </w:p>
        </w:tc>
        <w:tc>
          <w:tcPr>
            <w:tcW w:w="1267" w:type="dxa"/>
            <w:tcBorders>
              <w:top w:val="single" w:sz="4" w:space="0" w:color="auto"/>
              <w:left w:val="single" w:sz="4" w:space="0" w:color="auto"/>
              <w:bottom w:val="single" w:sz="4" w:space="0" w:color="auto"/>
              <w:right w:val="single" w:sz="4" w:space="0" w:color="auto"/>
            </w:tcBorders>
            <w:hideMark/>
          </w:tcPr>
          <w:p w14:paraId="6F0B9D32" w14:textId="77777777" w:rsidR="00426B68" w:rsidRPr="00764D6C" w:rsidRDefault="00426B68" w:rsidP="00715A82">
            <w:pPr>
              <w:jc w:val="center"/>
              <w:rPr>
                <w:rFonts w:ascii="Times New Roman" w:hAnsi="Times New Roman" w:cs="Times New Roman"/>
                <w:b/>
                <w:sz w:val="20"/>
                <w:szCs w:val="20"/>
              </w:rPr>
            </w:pPr>
            <w:r w:rsidRPr="00764D6C">
              <w:rPr>
                <w:rFonts w:ascii="Times New Roman" w:hAnsi="Times New Roman" w:cs="Times New Roman"/>
                <w:b/>
                <w:sz w:val="20"/>
                <w:szCs w:val="20"/>
              </w:rPr>
              <w:t>Revision Date</w:t>
            </w:r>
          </w:p>
        </w:tc>
        <w:tc>
          <w:tcPr>
            <w:tcW w:w="2392" w:type="dxa"/>
            <w:tcBorders>
              <w:top w:val="single" w:sz="4" w:space="0" w:color="auto"/>
              <w:left w:val="single" w:sz="4" w:space="0" w:color="auto"/>
              <w:bottom w:val="single" w:sz="4" w:space="0" w:color="auto"/>
              <w:right w:val="single" w:sz="4" w:space="0" w:color="auto"/>
            </w:tcBorders>
            <w:hideMark/>
          </w:tcPr>
          <w:p w14:paraId="2B9A8040" w14:textId="77777777" w:rsidR="00426B68" w:rsidRPr="00764D6C" w:rsidRDefault="00426B68" w:rsidP="00715A82">
            <w:pPr>
              <w:jc w:val="center"/>
              <w:rPr>
                <w:rFonts w:ascii="Times New Roman" w:hAnsi="Times New Roman" w:cs="Times New Roman"/>
                <w:b/>
                <w:sz w:val="20"/>
                <w:szCs w:val="20"/>
              </w:rPr>
            </w:pPr>
            <w:r w:rsidRPr="00764D6C">
              <w:rPr>
                <w:rFonts w:ascii="Times New Roman" w:hAnsi="Times New Roman" w:cs="Times New Roman"/>
                <w:b/>
                <w:sz w:val="20"/>
                <w:szCs w:val="20"/>
              </w:rPr>
              <w:t>Reason for Change</w:t>
            </w:r>
          </w:p>
        </w:tc>
        <w:tc>
          <w:tcPr>
            <w:tcW w:w="1533" w:type="dxa"/>
            <w:tcBorders>
              <w:top w:val="single" w:sz="4" w:space="0" w:color="auto"/>
              <w:left w:val="single" w:sz="4" w:space="0" w:color="auto"/>
              <w:bottom w:val="single" w:sz="4" w:space="0" w:color="auto"/>
              <w:right w:val="single" w:sz="4" w:space="0" w:color="auto"/>
            </w:tcBorders>
            <w:hideMark/>
          </w:tcPr>
          <w:p w14:paraId="6136DF1B" w14:textId="77777777" w:rsidR="00426B68" w:rsidRPr="00764D6C" w:rsidRDefault="00426B68" w:rsidP="00715A82">
            <w:pPr>
              <w:jc w:val="center"/>
              <w:rPr>
                <w:rFonts w:ascii="Times New Roman" w:hAnsi="Times New Roman" w:cs="Times New Roman"/>
                <w:b/>
                <w:sz w:val="20"/>
                <w:szCs w:val="20"/>
              </w:rPr>
            </w:pPr>
            <w:r w:rsidRPr="00764D6C">
              <w:rPr>
                <w:rFonts w:ascii="Times New Roman" w:hAnsi="Times New Roman" w:cs="Times New Roman"/>
                <w:b/>
                <w:sz w:val="20"/>
                <w:szCs w:val="20"/>
              </w:rPr>
              <w:t>Drafted/ Reviewed By</w:t>
            </w:r>
          </w:p>
        </w:tc>
        <w:tc>
          <w:tcPr>
            <w:tcW w:w="1738" w:type="dxa"/>
            <w:tcBorders>
              <w:top w:val="single" w:sz="4" w:space="0" w:color="auto"/>
              <w:left w:val="single" w:sz="4" w:space="0" w:color="auto"/>
              <w:bottom w:val="single" w:sz="4" w:space="0" w:color="auto"/>
              <w:right w:val="single" w:sz="4" w:space="0" w:color="auto"/>
            </w:tcBorders>
          </w:tcPr>
          <w:p w14:paraId="1119F012" w14:textId="77777777" w:rsidR="00426B68" w:rsidRPr="00764D6C" w:rsidRDefault="00426B68" w:rsidP="00715A82">
            <w:pPr>
              <w:jc w:val="center"/>
              <w:rPr>
                <w:rFonts w:ascii="Times New Roman" w:hAnsi="Times New Roman" w:cs="Times New Roman"/>
                <w:b/>
                <w:sz w:val="20"/>
                <w:szCs w:val="20"/>
              </w:rPr>
            </w:pPr>
            <w:r w:rsidRPr="00764D6C">
              <w:rPr>
                <w:rFonts w:ascii="Times New Roman" w:hAnsi="Times New Roman" w:cs="Times New Roman"/>
                <w:b/>
                <w:sz w:val="20"/>
                <w:szCs w:val="20"/>
              </w:rPr>
              <w:t>Approved By</w:t>
            </w:r>
          </w:p>
          <w:p w14:paraId="2B1B8D2D" w14:textId="77777777" w:rsidR="00426B68" w:rsidRPr="00764D6C" w:rsidRDefault="00426B68" w:rsidP="00715A82">
            <w:pPr>
              <w:jc w:val="center"/>
              <w:rPr>
                <w:rFonts w:ascii="Times New Roman" w:hAnsi="Times New Roman" w:cs="Times New Roman"/>
                <w:b/>
                <w:sz w:val="20"/>
                <w:szCs w:val="20"/>
              </w:rPr>
            </w:pPr>
          </w:p>
        </w:tc>
        <w:tc>
          <w:tcPr>
            <w:tcW w:w="1259" w:type="dxa"/>
            <w:tcBorders>
              <w:top w:val="single" w:sz="4" w:space="0" w:color="auto"/>
              <w:left w:val="single" w:sz="4" w:space="0" w:color="auto"/>
              <w:bottom w:val="single" w:sz="4" w:space="0" w:color="auto"/>
              <w:right w:val="single" w:sz="4" w:space="0" w:color="auto"/>
            </w:tcBorders>
            <w:hideMark/>
          </w:tcPr>
          <w:p w14:paraId="5B03B862" w14:textId="77777777" w:rsidR="00426B68" w:rsidRPr="00764D6C" w:rsidRDefault="00426B68" w:rsidP="00715A82">
            <w:pPr>
              <w:jc w:val="center"/>
              <w:rPr>
                <w:rFonts w:ascii="Times New Roman" w:hAnsi="Times New Roman" w:cs="Times New Roman"/>
                <w:b/>
                <w:sz w:val="20"/>
                <w:szCs w:val="20"/>
              </w:rPr>
            </w:pPr>
            <w:r w:rsidRPr="00764D6C">
              <w:rPr>
                <w:rFonts w:ascii="Times New Roman" w:hAnsi="Times New Roman" w:cs="Times New Roman"/>
                <w:b/>
                <w:sz w:val="20"/>
                <w:szCs w:val="20"/>
              </w:rPr>
              <w:t>Date Approved</w:t>
            </w:r>
          </w:p>
        </w:tc>
      </w:tr>
      <w:tr w:rsidR="00213732" w:rsidRPr="00764D6C" w14:paraId="6D84B49A" w14:textId="77777777" w:rsidTr="002D5489">
        <w:trPr>
          <w:trHeight w:val="207"/>
        </w:trPr>
        <w:tc>
          <w:tcPr>
            <w:tcW w:w="883" w:type="dxa"/>
          </w:tcPr>
          <w:p w14:paraId="0B0951C1" w14:textId="7E8C085C" w:rsidR="00213732" w:rsidRPr="00213732" w:rsidRDefault="00213732" w:rsidP="00213732">
            <w:pPr>
              <w:autoSpaceDE w:val="0"/>
              <w:autoSpaceDN w:val="0"/>
              <w:adjustRightInd w:val="0"/>
              <w:rPr>
                <w:rFonts w:ascii="Times New Roman" w:hAnsi="Times New Roman" w:cs="Times New Roman"/>
                <w:color w:val="000000"/>
                <w:sz w:val="20"/>
                <w:szCs w:val="20"/>
              </w:rPr>
            </w:pPr>
            <w:r w:rsidRPr="00213732">
              <w:rPr>
                <w:rFonts w:ascii="Times New Roman" w:hAnsi="Times New Roman" w:cs="Times New Roman"/>
                <w:color w:val="222433"/>
                <w:sz w:val="20"/>
                <w:szCs w:val="20"/>
              </w:rPr>
              <w:t>1.0</w:t>
            </w:r>
          </w:p>
        </w:tc>
        <w:tc>
          <w:tcPr>
            <w:tcW w:w="1267" w:type="dxa"/>
          </w:tcPr>
          <w:p w14:paraId="7F921E6B" w14:textId="5D29BC0A" w:rsidR="00213732" w:rsidRPr="00213732" w:rsidRDefault="00213732" w:rsidP="00213732">
            <w:pPr>
              <w:autoSpaceDE w:val="0"/>
              <w:autoSpaceDN w:val="0"/>
              <w:adjustRightInd w:val="0"/>
              <w:rPr>
                <w:rFonts w:ascii="Times New Roman" w:hAnsi="Times New Roman" w:cs="Times New Roman"/>
                <w:color w:val="000000"/>
                <w:sz w:val="20"/>
                <w:szCs w:val="20"/>
              </w:rPr>
            </w:pPr>
            <w:r w:rsidRPr="00213732">
              <w:rPr>
                <w:rFonts w:ascii="Times New Roman" w:hAnsi="Times New Roman" w:cs="Times New Roman"/>
                <w:color w:val="222433"/>
                <w:sz w:val="20"/>
                <w:szCs w:val="20"/>
              </w:rPr>
              <w:t>11</w:t>
            </w:r>
            <w:r w:rsidRPr="00213732">
              <w:rPr>
                <w:rFonts w:ascii="Times New Roman" w:hAnsi="Times New Roman" w:cs="Times New Roman"/>
                <w:color w:val="222433"/>
                <w:sz w:val="20"/>
                <w:szCs w:val="20"/>
                <w:vertAlign w:val="superscript"/>
              </w:rPr>
              <w:t>th</w:t>
            </w:r>
            <w:r w:rsidRPr="00213732">
              <w:rPr>
                <w:rFonts w:ascii="Times New Roman" w:hAnsi="Times New Roman" w:cs="Times New Roman"/>
                <w:color w:val="222433"/>
                <w:sz w:val="20"/>
                <w:szCs w:val="20"/>
              </w:rPr>
              <w:t> August 2023</w:t>
            </w:r>
          </w:p>
        </w:tc>
        <w:tc>
          <w:tcPr>
            <w:tcW w:w="2392" w:type="dxa"/>
          </w:tcPr>
          <w:p w14:paraId="251FA6F9" w14:textId="77777777" w:rsidR="00213732" w:rsidRPr="00213732" w:rsidRDefault="00213732" w:rsidP="00213732">
            <w:pPr>
              <w:pStyle w:val="NormalWeb"/>
              <w:spacing w:before="0" w:beforeAutospacing="0" w:after="150" w:afterAutospacing="0"/>
              <w:rPr>
                <w:color w:val="222433"/>
                <w:sz w:val="20"/>
                <w:szCs w:val="20"/>
              </w:rPr>
            </w:pPr>
            <w:r w:rsidRPr="00213732">
              <w:rPr>
                <w:color w:val="222433"/>
                <w:sz w:val="20"/>
                <w:szCs w:val="20"/>
              </w:rPr>
              <w:t>Reviewed and updated the policy as per the ISO 27001:2022 and best practices of NIST 800-53 Rev5.</w:t>
            </w:r>
          </w:p>
          <w:p w14:paraId="23A5EFC0" w14:textId="4A55620B" w:rsidR="00213732" w:rsidRPr="00213732" w:rsidRDefault="00213732" w:rsidP="00213732">
            <w:pPr>
              <w:autoSpaceDE w:val="0"/>
              <w:autoSpaceDN w:val="0"/>
              <w:adjustRightInd w:val="0"/>
              <w:rPr>
                <w:rFonts w:ascii="Times New Roman" w:hAnsi="Times New Roman" w:cs="Times New Roman"/>
                <w:color w:val="000000"/>
                <w:sz w:val="20"/>
                <w:szCs w:val="20"/>
              </w:rPr>
            </w:pPr>
            <w:r w:rsidRPr="00213732">
              <w:rPr>
                <w:rFonts w:ascii="Times New Roman" w:hAnsi="Times New Roman" w:cs="Times New Roman"/>
                <w:color w:val="222433"/>
                <w:sz w:val="20"/>
                <w:szCs w:val="20"/>
              </w:rPr>
              <w:t>Merged Acceptable Smart Phone Usage Policy as part this policy.</w:t>
            </w:r>
          </w:p>
        </w:tc>
        <w:tc>
          <w:tcPr>
            <w:tcW w:w="1533" w:type="dxa"/>
          </w:tcPr>
          <w:p w14:paraId="2FEB5C69" w14:textId="489F13B1" w:rsidR="00213732" w:rsidRPr="00213732" w:rsidRDefault="00213732" w:rsidP="00213732">
            <w:pPr>
              <w:autoSpaceDE w:val="0"/>
              <w:autoSpaceDN w:val="0"/>
              <w:adjustRightInd w:val="0"/>
              <w:rPr>
                <w:rFonts w:ascii="Times New Roman" w:hAnsi="Times New Roman" w:cs="Times New Roman"/>
                <w:color w:val="000000"/>
                <w:sz w:val="20"/>
                <w:szCs w:val="20"/>
              </w:rPr>
            </w:pPr>
            <w:r w:rsidRPr="00213732">
              <w:rPr>
                <w:rFonts w:ascii="Times New Roman" w:hAnsi="Times New Roman" w:cs="Times New Roman"/>
                <w:color w:val="222433"/>
                <w:sz w:val="20"/>
                <w:szCs w:val="20"/>
              </w:rPr>
              <w:t xml:space="preserve">Prem Anand Rajan, Joji M and Sivakumar </w:t>
            </w:r>
            <w:proofErr w:type="spellStart"/>
            <w:r w:rsidRPr="00213732">
              <w:rPr>
                <w:rFonts w:ascii="Times New Roman" w:hAnsi="Times New Roman" w:cs="Times New Roman"/>
                <w:color w:val="222433"/>
                <w:sz w:val="20"/>
                <w:szCs w:val="20"/>
              </w:rPr>
              <w:t>Veerabadran</w:t>
            </w:r>
            <w:proofErr w:type="spellEnd"/>
          </w:p>
        </w:tc>
        <w:tc>
          <w:tcPr>
            <w:tcW w:w="1738" w:type="dxa"/>
          </w:tcPr>
          <w:p w14:paraId="734502CE" w14:textId="19C34305" w:rsidR="00213732" w:rsidRPr="00213732" w:rsidRDefault="00213732" w:rsidP="00213732">
            <w:pPr>
              <w:autoSpaceDE w:val="0"/>
              <w:autoSpaceDN w:val="0"/>
              <w:adjustRightInd w:val="0"/>
              <w:rPr>
                <w:rFonts w:ascii="Times New Roman" w:hAnsi="Times New Roman" w:cs="Times New Roman"/>
                <w:color w:val="000000"/>
                <w:sz w:val="20"/>
                <w:szCs w:val="20"/>
              </w:rPr>
            </w:pPr>
            <w:r w:rsidRPr="00213732">
              <w:rPr>
                <w:rFonts w:ascii="Times New Roman" w:hAnsi="Times New Roman" w:cs="Times New Roman"/>
                <w:color w:val="222433"/>
                <w:sz w:val="20"/>
                <w:szCs w:val="20"/>
              </w:rPr>
              <w:t>Lakshminarayanan RS</w:t>
            </w:r>
          </w:p>
        </w:tc>
        <w:tc>
          <w:tcPr>
            <w:tcW w:w="1259" w:type="dxa"/>
          </w:tcPr>
          <w:p w14:paraId="398990CC" w14:textId="72EEE8DC" w:rsidR="00213732" w:rsidRPr="00213732" w:rsidRDefault="00213732" w:rsidP="00213732">
            <w:pPr>
              <w:autoSpaceDE w:val="0"/>
              <w:autoSpaceDN w:val="0"/>
              <w:adjustRightInd w:val="0"/>
              <w:rPr>
                <w:rFonts w:ascii="Times New Roman" w:hAnsi="Times New Roman" w:cs="Times New Roman"/>
                <w:color w:val="000000"/>
                <w:sz w:val="20"/>
                <w:szCs w:val="20"/>
              </w:rPr>
            </w:pPr>
            <w:r w:rsidRPr="00213732">
              <w:rPr>
                <w:rFonts w:ascii="Times New Roman" w:hAnsi="Times New Roman" w:cs="Times New Roman"/>
                <w:color w:val="222433"/>
                <w:sz w:val="20"/>
                <w:szCs w:val="20"/>
              </w:rPr>
              <w:t>15</w:t>
            </w:r>
            <w:r w:rsidRPr="00213732">
              <w:rPr>
                <w:rFonts w:ascii="Times New Roman" w:hAnsi="Times New Roman" w:cs="Times New Roman"/>
                <w:color w:val="222433"/>
                <w:sz w:val="20"/>
                <w:szCs w:val="20"/>
                <w:vertAlign w:val="superscript"/>
              </w:rPr>
              <w:t>th</w:t>
            </w:r>
            <w:r w:rsidRPr="00213732">
              <w:rPr>
                <w:rFonts w:ascii="Times New Roman" w:hAnsi="Times New Roman" w:cs="Times New Roman"/>
                <w:color w:val="222433"/>
                <w:sz w:val="20"/>
                <w:szCs w:val="20"/>
              </w:rPr>
              <w:t> January 2024</w:t>
            </w:r>
          </w:p>
        </w:tc>
      </w:tr>
      <w:tr w:rsidR="003773BC" w:rsidRPr="00764D6C" w14:paraId="29759D30" w14:textId="77777777" w:rsidTr="002D5489">
        <w:trPr>
          <w:trHeight w:val="207"/>
          <w:ins w:id="30" w:author="Priya Priyadarshini" w:date="2024-05-08T12:16:00Z"/>
        </w:trPr>
        <w:tc>
          <w:tcPr>
            <w:tcW w:w="883" w:type="dxa"/>
          </w:tcPr>
          <w:p w14:paraId="6E2741B3" w14:textId="6D4C14E1" w:rsidR="003773BC" w:rsidRPr="00213732" w:rsidRDefault="003773BC" w:rsidP="00213732">
            <w:pPr>
              <w:autoSpaceDE w:val="0"/>
              <w:autoSpaceDN w:val="0"/>
              <w:adjustRightInd w:val="0"/>
              <w:rPr>
                <w:ins w:id="31" w:author="Priya Priyadarshini" w:date="2024-05-08T12:16:00Z"/>
                <w:rFonts w:ascii="Times New Roman" w:hAnsi="Times New Roman" w:cs="Times New Roman"/>
                <w:color w:val="222433"/>
                <w:sz w:val="20"/>
                <w:szCs w:val="20"/>
              </w:rPr>
            </w:pPr>
            <w:ins w:id="32" w:author="Priya Priyadarshini" w:date="2024-05-08T12:17:00Z">
              <w:r>
                <w:rPr>
                  <w:rFonts w:ascii="Times New Roman" w:hAnsi="Times New Roman" w:cs="Times New Roman"/>
                  <w:color w:val="222433"/>
                  <w:sz w:val="20"/>
                  <w:szCs w:val="20"/>
                </w:rPr>
                <w:t>1.1</w:t>
              </w:r>
            </w:ins>
          </w:p>
        </w:tc>
        <w:tc>
          <w:tcPr>
            <w:tcW w:w="1267" w:type="dxa"/>
          </w:tcPr>
          <w:p w14:paraId="73106B6E" w14:textId="621633F4" w:rsidR="003773BC" w:rsidRPr="00213732" w:rsidRDefault="008605CB" w:rsidP="00213732">
            <w:pPr>
              <w:autoSpaceDE w:val="0"/>
              <w:autoSpaceDN w:val="0"/>
              <w:adjustRightInd w:val="0"/>
              <w:rPr>
                <w:ins w:id="33" w:author="Priya Priyadarshini" w:date="2024-05-08T12:16:00Z"/>
                <w:rFonts w:ascii="Times New Roman" w:hAnsi="Times New Roman" w:cs="Times New Roman"/>
                <w:color w:val="222433"/>
                <w:sz w:val="20"/>
                <w:szCs w:val="20"/>
              </w:rPr>
            </w:pPr>
            <w:ins w:id="34" w:author="Priya Priyadarshini" w:date="2024-05-29T11:16:00Z">
              <w:r>
                <w:rPr>
                  <w:rFonts w:ascii="Times New Roman" w:hAnsi="Times New Roman" w:cs="Times New Roman"/>
                  <w:color w:val="222433"/>
                  <w:sz w:val="20"/>
                  <w:szCs w:val="20"/>
                </w:rPr>
                <w:t>27</w:t>
              </w:r>
              <w:r w:rsidRPr="008605CB">
                <w:rPr>
                  <w:rFonts w:ascii="Times New Roman" w:hAnsi="Times New Roman" w:cs="Times New Roman"/>
                  <w:color w:val="222433"/>
                  <w:sz w:val="20"/>
                  <w:szCs w:val="20"/>
                  <w:vertAlign w:val="superscript"/>
                  <w:rPrChange w:id="35" w:author="Priya Priyadarshini" w:date="2024-05-29T11:16:00Z">
                    <w:rPr>
                      <w:rFonts w:ascii="Times New Roman" w:hAnsi="Times New Roman" w:cs="Times New Roman"/>
                      <w:color w:val="222433"/>
                      <w:sz w:val="20"/>
                      <w:szCs w:val="20"/>
                    </w:rPr>
                  </w:rPrChange>
                </w:rPr>
                <w:t>th</w:t>
              </w:r>
              <w:r>
                <w:rPr>
                  <w:rFonts w:ascii="Times New Roman" w:hAnsi="Times New Roman" w:cs="Times New Roman"/>
                  <w:color w:val="222433"/>
                  <w:sz w:val="20"/>
                  <w:szCs w:val="20"/>
                </w:rPr>
                <w:t xml:space="preserve"> </w:t>
              </w:r>
            </w:ins>
            <w:ins w:id="36" w:author="Priya Priyadarshini" w:date="2024-05-08T12:17:00Z">
              <w:r w:rsidR="003773BC">
                <w:rPr>
                  <w:rFonts w:ascii="Times New Roman" w:hAnsi="Times New Roman" w:cs="Times New Roman"/>
                  <w:color w:val="222433"/>
                  <w:sz w:val="20"/>
                  <w:szCs w:val="20"/>
                </w:rPr>
                <w:t xml:space="preserve">May </w:t>
              </w:r>
              <w:r w:rsidR="00E45EF4">
                <w:rPr>
                  <w:rFonts w:ascii="Times New Roman" w:hAnsi="Times New Roman" w:cs="Times New Roman"/>
                  <w:color w:val="222433"/>
                  <w:sz w:val="20"/>
                  <w:szCs w:val="20"/>
                </w:rPr>
                <w:t>2024</w:t>
              </w:r>
            </w:ins>
          </w:p>
        </w:tc>
        <w:tc>
          <w:tcPr>
            <w:tcW w:w="2392" w:type="dxa"/>
          </w:tcPr>
          <w:p w14:paraId="2A6633AD" w14:textId="0A3A165C" w:rsidR="008605CB" w:rsidRPr="008605CB" w:rsidRDefault="008605CB" w:rsidP="008605CB">
            <w:pPr>
              <w:pStyle w:val="NormalWeb"/>
              <w:spacing w:after="150"/>
              <w:rPr>
                <w:ins w:id="37" w:author="Priya Priyadarshini" w:date="2024-05-29T11:15:00Z"/>
                <w:color w:val="222433"/>
                <w:sz w:val="20"/>
                <w:szCs w:val="20"/>
              </w:rPr>
            </w:pPr>
            <w:ins w:id="38" w:author="Priya Priyadarshini" w:date="2024-05-29T11:15:00Z">
              <w:r w:rsidRPr="008605CB">
                <w:rPr>
                  <w:color w:val="222433"/>
                  <w:sz w:val="20"/>
                  <w:szCs w:val="20"/>
                </w:rPr>
                <w:t>Renamed BYOD.3.2 section.</w:t>
              </w:r>
            </w:ins>
          </w:p>
          <w:p w14:paraId="014A4FDC" w14:textId="4E743293" w:rsidR="008605CB" w:rsidRPr="008605CB" w:rsidRDefault="008605CB" w:rsidP="008605CB">
            <w:pPr>
              <w:pStyle w:val="NormalWeb"/>
              <w:spacing w:after="150"/>
              <w:rPr>
                <w:ins w:id="39" w:author="Priya Priyadarshini" w:date="2024-05-29T11:15:00Z"/>
                <w:color w:val="222433"/>
                <w:sz w:val="20"/>
                <w:szCs w:val="20"/>
              </w:rPr>
            </w:pPr>
            <w:ins w:id="40" w:author="Priya Priyadarshini" w:date="2024-05-29T11:15:00Z">
              <w:r w:rsidRPr="008605CB">
                <w:rPr>
                  <w:color w:val="222433"/>
                  <w:sz w:val="20"/>
                  <w:szCs w:val="20"/>
                </w:rPr>
                <w:t>Added 3.2.1 point.</w:t>
              </w:r>
            </w:ins>
          </w:p>
          <w:p w14:paraId="57F66175" w14:textId="1AE65B8E" w:rsidR="003773BC" w:rsidRPr="00213732" w:rsidRDefault="008605CB" w:rsidP="008605CB">
            <w:pPr>
              <w:pStyle w:val="NormalWeb"/>
              <w:spacing w:before="0" w:beforeAutospacing="0" w:after="150" w:afterAutospacing="0"/>
              <w:rPr>
                <w:ins w:id="41" w:author="Priya Priyadarshini" w:date="2024-05-08T12:16:00Z"/>
                <w:color w:val="222433"/>
                <w:sz w:val="20"/>
                <w:szCs w:val="20"/>
              </w:rPr>
            </w:pPr>
            <w:ins w:id="42" w:author="Priya Priyadarshini" w:date="2024-05-29T11:15:00Z">
              <w:r w:rsidRPr="008605CB">
                <w:rPr>
                  <w:color w:val="222433"/>
                  <w:sz w:val="20"/>
                  <w:szCs w:val="20"/>
                </w:rPr>
                <w:t>Updated 3.2.2 and 3.2.3 points. </w:t>
              </w:r>
            </w:ins>
          </w:p>
        </w:tc>
        <w:tc>
          <w:tcPr>
            <w:tcW w:w="1533" w:type="dxa"/>
          </w:tcPr>
          <w:p w14:paraId="2205A125" w14:textId="313840F8" w:rsidR="003773BC" w:rsidRPr="00213732" w:rsidRDefault="002D392A" w:rsidP="00213732">
            <w:pPr>
              <w:autoSpaceDE w:val="0"/>
              <w:autoSpaceDN w:val="0"/>
              <w:adjustRightInd w:val="0"/>
              <w:rPr>
                <w:ins w:id="43" w:author="Priya Priyadarshini" w:date="2024-05-08T12:16:00Z"/>
                <w:rFonts w:ascii="Times New Roman" w:hAnsi="Times New Roman" w:cs="Times New Roman"/>
                <w:color w:val="222433"/>
                <w:sz w:val="20"/>
                <w:szCs w:val="20"/>
              </w:rPr>
            </w:pPr>
            <w:ins w:id="44" w:author="Priya Priyadarshini" w:date="2024-05-29T13:58:00Z">
              <w:r w:rsidRPr="00213732">
                <w:rPr>
                  <w:rFonts w:ascii="Times New Roman" w:hAnsi="Times New Roman" w:cs="Times New Roman"/>
                  <w:color w:val="222433"/>
                  <w:sz w:val="20"/>
                  <w:szCs w:val="20"/>
                </w:rPr>
                <w:t xml:space="preserve">Prem Anand Rajan, Joji M and Sivakumar </w:t>
              </w:r>
              <w:proofErr w:type="spellStart"/>
              <w:r w:rsidRPr="00213732">
                <w:rPr>
                  <w:rFonts w:ascii="Times New Roman" w:hAnsi="Times New Roman" w:cs="Times New Roman"/>
                  <w:color w:val="222433"/>
                  <w:sz w:val="20"/>
                  <w:szCs w:val="20"/>
                </w:rPr>
                <w:t>Veerabadran</w:t>
              </w:r>
            </w:ins>
            <w:proofErr w:type="spellEnd"/>
          </w:p>
        </w:tc>
        <w:tc>
          <w:tcPr>
            <w:tcW w:w="1738" w:type="dxa"/>
          </w:tcPr>
          <w:p w14:paraId="4D03C189" w14:textId="3FE9FC17" w:rsidR="003773BC" w:rsidRPr="00213732" w:rsidRDefault="00E45EF4" w:rsidP="00213732">
            <w:pPr>
              <w:autoSpaceDE w:val="0"/>
              <w:autoSpaceDN w:val="0"/>
              <w:adjustRightInd w:val="0"/>
              <w:rPr>
                <w:ins w:id="45" w:author="Priya Priyadarshini" w:date="2024-05-08T12:16:00Z"/>
                <w:rFonts w:ascii="Times New Roman" w:hAnsi="Times New Roman" w:cs="Times New Roman"/>
                <w:color w:val="222433"/>
                <w:sz w:val="20"/>
                <w:szCs w:val="20"/>
              </w:rPr>
            </w:pPr>
            <w:ins w:id="46" w:author="Priya Priyadarshini" w:date="2024-05-08T12:18:00Z">
              <w:r w:rsidRPr="00213732">
                <w:rPr>
                  <w:rFonts w:ascii="Times New Roman" w:hAnsi="Times New Roman" w:cs="Times New Roman"/>
                  <w:color w:val="222433"/>
                  <w:sz w:val="20"/>
                  <w:szCs w:val="20"/>
                </w:rPr>
                <w:t>Lakshminarayanan RS</w:t>
              </w:r>
            </w:ins>
          </w:p>
        </w:tc>
        <w:tc>
          <w:tcPr>
            <w:tcW w:w="1259" w:type="dxa"/>
          </w:tcPr>
          <w:p w14:paraId="24248E58" w14:textId="44C54DC5" w:rsidR="003773BC" w:rsidRPr="002D392A" w:rsidRDefault="008605CB" w:rsidP="00213732">
            <w:pPr>
              <w:autoSpaceDE w:val="0"/>
              <w:autoSpaceDN w:val="0"/>
              <w:adjustRightInd w:val="0"/>
              <w:rPr>
                <w:ins w:id="47" w:author="Priya Priyadarshini" w:date="2024-05-08T12:16:00Z"/>
                <w:rFonts w:ascii="Times New Roman" w:hAnsi="Times New Roman" w:cs="Times New Roman"/>
                <w:color w:val="222433"/>
                <w:sz w:val="20"/>
                <w:szCs w:val="20"/>
                <w:lang w:val="en-IN"/>
                <w:rPrChange w:id="48" w:author="Priya Priyadarshini" w:date="2024-05-29T11:53:00Z">
                  <w:rPr>
                    <w:ins w:id="49" w:author="Priya Priyadarshini" w:date="2024-05-08T12:16:00Z"/>
                    <w:rFonts w:ascii="Times New Roman" w:hAnsi="Times New Roman" w:cs="Times New Roman"/>
                    <w:color w:val="222433"/>
                    <w:sz w:val="20"/>
                    <w:szCs w:val="20"/>
                  </w:rPr>
                </w:rPrChange>
              </w:rPr>
            </w:pPr>
            <w:ins w:id="50" w:author="Priya Priyadarshini" w:date="2024-05-29T11:16:00Z">
              <w:r>
                <w:rPr>
                  <w:rFonts w:ascii="Times New Roman" w:hAnsi="Times New Roman" w:cs="Times New Roman"/>
                  <w:color w:val="222433"/>
                  <w:sz w:val="20"/>
                  <w:szCs w:val="20"/>
                </w:rPr>
                <w:t>29</w:t>
              </w:r>
              <w:r w:rsidRPr="008605CB">
                <w:rPr>
                  <w:rFonts w:ascii="Times New Roman" w:hAnsi="Times New Roman" w:cs="Times New Roman"/>
                  <w:color w:val="222433"/>
                  <w:sz w:val="20"/>
                  <w:szCs w:val="20"/>
                  <w:vertAlign w:val="superscript"/>
                  <w:rPrChange w:id="51" w:author="Priya Priyadarshini" w:date="2024-05-29T11:16:00Z">
                    <w:rPr>
                      <w:rFonts w:ascii="Times New Roman" w:hAnsi="Times New Roman" w:cs="Times New Roman"/>
                      <w:color w:val="222433"/>
                      <w:sz w:val="20"/>
                      <w:szCs w:val="20"/>
                    </w:rPr>
                  </w:rPrChange>
                </w:rPr>
                <w:t>th</w:t>
              </w:r>
              <w:r>
                <w:rPr>
                  <w:rFonts w:ascii="Times New Roman" w:hAnsi="Times New Roman" w:cs="Times New Roman"/>
                  <w:color w:val="222433"/>
                  <w:sz w:val="20"/>
                  <w:szCs w:val="20"/>
                </w:rPr>
                <w:t xml:space="preserve"> May 2024</w:t>
              </w:r>
            </w:ins>
          </w:p>
        </w:tc>
      </w:tr>
    </w:tbl>
    <w:p w14:paraId="749ABF5E" w14:textId="77777777" w:rsidR="00426B68" w:rsidRPr="0045648F" w:rsidRDefault="00426B68" w:rsidP="00D065EE">
      <w:pPr>
        <w:jc w:val="both"/>
        <w:rPr>
          <w:rFonts w:ascii="Times New Roman" w:hAnsi="Times New Roman" w:cs="Times New Roman"/>
          <w:sz w:val="20"/>
          <w:szCs w:val="20"/>
        </w:rPr>
      </w:pPr>
    </w:p>
    <w:sectPr w:rsidR="00426B68" w:rsidRPr="0045648F" w:rsidSect="00772E81">
      <w:headerReference w:type="even" r:id="rId12"/>
      <w:headerReference w:type="default" r:id="rId13"/>
      <w:footerReference w:type="default" r:id="rId14"/>
      <w:head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D2F06" w14:textId="77777777" w:rsidR="00A5360C" w:rsidRDefault="00A5360C" w:rsidP="00D065EE">
      <w:pPr>
        <w:spacing w:after="0" w:line="240" w:lineRule="auto"/>
      </w:pPr>
      <w:r>
        <w:separator/>
      </w:r>
    </w:p>
  </w:endnote>
  <w:endnote w:type="continuationSeparator" w:id="0">
    <w:p w14:paraId="647B6C37" w14:textId="77777777" w:rsidR="00A5360C" w:rsidRDefault="00A5360C" w:rsidP="00D065EE">
      <w:pPr>
        <w:spacing w:after="0" w:line="240" w:lineRule="auto"/>
      </w:pPr>
      <w:r>
        <w:continuationSeparator/>
      </w:r>
    </w:p>
  </w:endnote>
  <w:endnote w:type="continuationNotice" w:id="1">
    <w:p w14:paraId="3063F198" w14:textId="77777777" w:rsidR="00A5360C" w:rsidRDefault="00A536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09B4A" w14:textId="77777777" w:rsidR="00D065EE" w:rsidRDefault="0045648F">
    <w:pPr>
      <w:pStyle w:val="Footer"/>
    </w:pPr>
    <w:r>
      <w:rPr>
        <w:noProof/>
      </w:rPr>
      <mc:AlternateContent>
        <mc:Choice Requires="wps">
          <w:drawing>
            <wp:anchor distT="0" distB="0" distL="114300" distR="114300" simplePos="0" relativeHeight="251658240" behindDoc="0" locked="0" layoutInCell="0" allowOverlap="1" wp14:anchorId="5C94B772" wp14:editId="6E61D7EF">
              <wp:simplePos x="0" y="0"/>
              <wp:positionH relativeFrom="page">
                <wp:align>left</wp:align>
              </wp:positionH>
              <wp:positionV relativeFrom="page">
                <wp:posOffset>10317480</wp:posOffset>
              </wp:positionV>
              <wp:extent cx="7560310" cy="273050"/>
              <wp:effectExtent l="0" t="0" r="0" b="12700"/>
              <wp:wrapNone/>
              <wp:docPr id="1" name="Text Box 2" descr="{&quot;HashCode&quot;:-13274713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C94B772" id="_x0000_t202" coordsize="21600,21600" o:spt="202" path="m,l,21600r21600,l21600,xe">
              <v:stroke joinstyle="miter"/>
              <v:path gradientshapeok="t" o:connecttype="rect"/>
            </v:shapetype>
            <v:shape id="Text Box 2" o:spid="_x0000_s1026" type="#_x0000_t202" alt="{&quot;HashCode&quot;:-1327471360,&quot;Height&quot;:841.0,&quot;Width&quot;:595.0,&quot;Placement&quot;:&quot;Footer&quot;,&quot;Index&quot;:&quot;Primary&quot;,&quot;Section&quot;:1,&quot;Top&quot;:0.0,&quot;Left&quot;:0.0}" style="position:absolute;margin-left:0;margin-top:812.4pt;width:595.3pt;height:21.5pt;z-index:251658240;visibility:visible;mso-wrap-style:square;mso-wrap-distance-left:9pt;mso-wrap-distance-top:0;mso-wrap-distance-right:9pt;mso-wrap-distance-bottom:0;mso-position-horizontal:lef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" o:allowincell="f" filled="f" stroked="f" strokeweight=".5pt">
              <v:textbox inset="20pt,0,,0">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7ABD0" w14:textId="77777777" w:rsidR="00A5360C" w:rsidRDefault="00A5360C" w:rsidP="00D065EE">
      <w:pPr>
        <w:spacing w:after="0" w:line="240" w:lineRule="auto"/>
      </w:pPr>
      <w:r>
        <w:separator/>
      </w:r>
    </w:p>
  </w:footnote>
  <w:footnote w:type="continuationSeparator" w:id="0">
    <w:p w14:paraId="100633EE" w14:textId="77777777" w:rsidR="00A5360C" w:rsidRDefault="00A5360C" w:rsidP="00D065EE">
      <w:pPr>
        <w:spacing w:after="0" w:line="240" w:lineRule="auto"/>
      </w:pPr>
      <w:r>
        <w:continuationSeparator/>
      </w:r>
    </w:p>
  </w:footnote>
  <w:footnote w:type="continuationNotice" w:id="1">
    <w:p w14:paraId="5F3549CD" w14:textId="77777777" w:rsidR="00A5360C" w:rsidRDefault="00A536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42713" w14:textId="537802ED" w:rsidR="00D065EE" w:rsidRDefault="00D06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81CAE" w14:textId="3E1528CC" w:rsidR="00D065EE" w:rsidRDefault="00D06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F959D" w14:textId="2014A7D9" w:rsidR="00D065EE" w:rsidRDefault="00D06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1C8A"/>
    <w:multiLevelType w:val="multilevel"/>
    <w:tmpl w:val="0FF6BF18"/>
    <w:lvl w:ilvl="0">
      <w:start w:val="3"/>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082064"/>
    <w:multiLevelType w:val="multilevel"/>
    <w:tmpl w:val="C934537E"/>
    <w:lvl w:ilvl="0">
      <w:start w:val="3"/>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5C42AA"/>
    <w:multiLevelType w:val="hybridMultilevel"/>
    <w:tmpl w:val="77BE59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441ED7"/>
    <w:multiLevelType w:val="multilevel"/>
    <w:tmpl w:val="F17E1AD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72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240" w:hanging="108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320" w:hanging="1440"/>
      </w:pPr>
      <w:rPr>
        <w:rFonts w:hint="default"/>
        <w:b/>
      </w:rPr>
    </w:lvl>
  </w:abstractNum>
  <w:abstractNum w:abstractNumId="4" w15:restartNumberingAfterBreak="0">
    <w:nsid w:val="6A2A0F66"/>
    <w:multiLevelType w:val="hybridMultilevel"/>
    <w:tmpl w:val="F8FC5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218404">
    <w:abstractNumId w:val="2"/>
  </w:num>
  <w:num w:numId="2" w16cid:durableId="1259097399">
    <w:abstractNumId w:val="4"/>
  </w:num>
  <w:num w:numId="3" w16cid:durableId="1991442733">
    <w:abstractNumId w:val="3"/>
  </w:num>
  <w:num w:numId="4" w16cid:durableId="964654399">
    <w:abstractNumId w:val="0"/>
  </w:num>
  <w:num w:numId="5" w16cid:durableId="12653060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iya Priyadarshini">
    <w15:presenceInfo w15:providerId="AD" w15:userId="S::PR20383922@wipro.com::e398ba12-69aa-4c0d-9cac-6c6b4c1f60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EE"/>
    <w:rsid w:val="00001C11"/>
    <w:rsid w:val="00016200"/>
    <w:rsid w:val="0002487B"/>
    <w:rsid w:val="000263D7"/>
    <w:rsid w:val="0002778D"/>
    <w:rsid w:val="0003454F"/>
    <w:rsid w:val="00034C2B"/>
    <w:rsid w:val="0005105B"/>
    <w:rsid w:val="00053BED"/>
    <w:rsid w:val="00054381"/>
    <w:rsid w:val="00060504"/>
    <w:rsid w:val="00060909"/>
    <w:rsid w:val="00071819"/>
    <w:rsid w:val="0007200E"/>
    <w:rsid w:val="00072ACA"/>
    <w:rsid w:val="00074AF0"/>
    <w:rsid w:val="00074E11"/>
    <w:rsid w:val="00077C62"/>
    <w:rsid w:val="000836BD"/>
    <w:rsid w:val="0008379F"/>
    <w:rsid w:val="00086FA3"/>
    <w:rsid w:val="00092A6A"/>
    <w:rsid w:val="00092BF6"/>
    <w:rsid w:val="000949AB"/>
    <w:rsid w:val="000A183B"/>
    <w:rsid w:val="000A4A18"/>
    <w:rsid w:val="000B154A"/>
    <w:rsid w:val="000B2748"/>
    <w:rsid w:val="000B50A1"/>
    <w:rsid w:val="000C0EB3"/>
    <w:rsid w:val="000C46B1"/>
    <w:rsid w:val="000C7E71"/>
    <w:rsid w:val="000D5C5D"/>
    <w:rsid w:val="000E2B17"/>
    <w:rsid w:val="000E7096"/>
    <w:rsid w:val="000F0260"/>
    <w:rsid w:val="000F1273"/>
    <w:rsid w:val="00105BAD"/>
    <w:rsid w:val="001065F8"/>
    <w:rsid w:val="001105BF"/>
    <w:rsid w:val="001109D2"/>
    <w:rsid w:val="00117B0F"/>
    <w:rsid w:val="00122C78"/>
    <w:rsid w:val="00127142"/>
    <w:rsid w:val="00137722"/>
    <w:rsid w:val="00140C5C"/>
    <w:rsid w:val="00141B60"/>
    <w:rsid w:val="00155B5F"/>
    <w:rsid w:val="0016164E"/>
    <w:rsid w:val="0016377B"/>
    <w:rsid w:val="0017012C"/>
    <w:rsid w:val="00177210"/>
    <w:rsid w:val="00180CD6"/>
    <w:rsid w:val="0018127A"/>
    <w:rsid w:val="00181CC7"/>
    <w:rsid w:val="00183C1F"/>
    <w:rsid w:val="001A5221"/>
    <w:rsid w:val="001A741E"/>
    <w:rsid w:val="001B4792"/>
    <w:rsid w:val="001B67A0"/>
    <w:rsid w:val="001C00F8"/>
    <w:rsid w:val="001C0B6B"/>
    <w:rsid w:val="001C4201"/>
    <w:rsid w:val="001C798B"/>
    <w:rsid w:val="001D4C2A"/>
    <w:rsid w:val="001D62AD"/>
    <w:rsid w:val="001D6595"/>
    <w:rsid w:val="001E44FD"/>
    <w:rsid w:val="001E5169"/>
    <w:rsid w:val="001F36C6"/>
    <w:rsid w:val="001F41AF"/>
    <w:rsid w:val="001F551A"/>
    <w:rsid w:val="001F77B8"/>
    <w:rsid w:val="0020249E"/>
    <w:rsid w:val="00204429"/>
    <w:rsid w:val="002131C3"/>
    <w:rsid w:val="00213732"/>
    <w:rsid w:val="002175AC"/>
    <w:rsid w:val="00221FD4"/>
    <w:rsid w:val="00224EBB"/>
    <w:rsid w:val="00227F7D"/>
    <w:rsid w:val="002316F6"/>
    <w:rsid w:val="00231CBC"/>
    <w:rsid w:val="00234D9B"/>
    <w:rsid w:val="00235D41"/>
    <w:rsid w:val="0024067E"/>
    <w:rsid w:val="0025029A"/>
    <w:rsid w:val="002528BE"/>
    <w:rsid w:val="00252DE3"/>
    <w:rsid w:val="00255B2A"/>
    <w:rsid w:val="00257ABE"/>
    <w:rsid w:val="00261F07"/>
    <w:rsid w:val="0026344A"/>
    <w:rsid w:val="00264E53"/>
    <w:rsid w:val="002717E5"/>
    <w:rsid w:val="002719BF"/>
    <w:rsid w:val="0027373C"/>
    <w:rsid w:val="0027471B"/>
    <w:rsid w:val="002803EA"/>
    <w:rsid w:val="00283FAE"/>
    <w:rsid w:val="00286489"/>
    <w:rsid w:val="00290ECC"/>
    <w:rsid w:val="002A014A"/>
    <w:rsid w:val="002B2CD4"/>
    <w:rsid w:val="002B4D72"/>
    <w:rsid w:val="002C1F00"/>
    <w:rsid w:val="002C567F"/>
    <w:rsid w:val="002D392A"/>
    <w:rsid w:val="002D3B67"/>
    <w:rsid w:val="002D5489"/>
    <w:rsid w:val="002D60D3"/>
    <w:rsid w:val="002D7352"/>
    <w:rsid w:val="002E0987"/>
    <w:rsid w:val="002E2C25"/>
    <w:rsid w:val="002E3392"/>
    <w:rsid w:val="002E4834"/>
    <w:rsid w:val="002E5B98"/>
    <w:rsid w:val="002F1E01"/>
    <w:rsid w:val="002F32B8"/>
    <w:rsid w:val="0031097E"/>
    <w:rsid w:val="00310CEA"/>
    <w:rsid w:val="003163D2"/>
    <w:rsid w:val="00326809"/>
    <w:rsid w:val="00327D6B"/>
    <w:rsid w:val="00330BAF"/>
    <w:rsid w:val="0033277D"/>
    <w:rsid w:val="00340E6D"/>
    <w:rsid w:val="0034324B"/>
    <w:rsid w:val="0034359E"/>
    <w:rsid w:val="0034478B"/>
    <w:rsid w:val="00346EDC"/>
    <w:rsid w:val="0034704F"/>
    <w:rsid w:val="00347853"/>
    <w:rsid w:val="003518BD"/>
    <w:rsid w:val="00352FED"/>
    <w:rsid w:val="003539CD"/>
    <w:rsid w:val="00355AF8"/>
    <w:rsid w:val="00360AE0"/>
    <w:rsid w:val="00370771"/>
    <w:rsid w:val="00370822"/>
    <w:rsid w:val="00373522"/>
    <w:rsid w:val="00373C72"/>
    <w:rsid w:val="00374513"/>
    <w:rsid w:val="003773BC"/>
    <w:rsid w:val="00382124"/>
    <w:rsid w:val="0038560F"/>
    <w:rsid w:val="00390874"/>
    <w:rsid w:val="00392629"/>
    <w:rsid w:val="003944D9"/>
    <w:rsid w:val="00397BBE"/>
    <w:rsid w:val="003A0554"/>
    <w:rsid w:val="003A7A7B"/>
    <w:rsid w:val="003B026C"/>
    <w:rsid w:val="003B0816"/>
    <w:rsid w:val="003C2427"/>
    <w:rsid w:val="003D0687"/>
    <w:rsid w:val="003D764D"/>
    <w:rsid w:val="003E4BCF"/>
    <w:rsid w:val="003E5C6A"/>
    <w:rsid w:val="003F003F"/>
    <w:rsid w:val="003F231A"/>
    <w:rsid w:val="003F2757"/>
    <w:rsid w:val="003F287C"/>
    <w:rsid w:val="003F2DF1"/>
    <w:rsid w:val="003F3A77"/>
    <w:rsid w:val="003F6930"/>
    <w:rsid w:val="0040017E"/>
    <w:rsid w:val="00400A9F"/>
    <w:rsid w:val="00400CA4"/>
    <w:rsid w:val="0041321F"/>
    <w:rsid w:val="00422A33"/>
    <w:rsid w:val="00422ACE"/>
    <w:rsid w:val="00424C74"/>
    <w:rsid w:val="00426B68"/>
    <w:rsid w:val="00427F43"/>
    <w:rsid w:val="0043183E"/>
    <w:rsid w:val="004333CC"/>
    <w:rsid w:val="004348F8"/>
    <w:rsid w:val="004426FD"/>
    <w:rsid w:val="0044525D"/>
    <w:rsid w:val="004458A2"/>
    <w:rsid w:val="00446A78"/>
    <w:rsid w:val="0045336D"/>
    <w:rsid w:val="00453826"/>
    <w:rsid w:val="0045648F"/>
    <w:rsid w:val="00456715"/>
    <w:rsid w:val="0045681F"/>
    <w:rsid w:val="00456BFA"/>
    <w:rsid w:val="00462647"/>
    <w:rsid w:val="00464521"/>
    <w:rsid w:val="00481A5C"/>
    <w:rsid w:val="004853C0"/>
    <w:rsid w:val="0049439E"/>
    <w:rsid w:val="004950FA"/>
    <w:rsid w:val="004A0F6C"/>
    <w:rsid w:val="004A21B8"/>
    <w:rsid w:val="004A7C75"/>
    <w:rsid w:val="004B11DD"/>
    <w:rsid w:val="004B374D"/>
    <w:rsid w:val="004B3E62"/>
    <w:rsid w:val="004B430D"/>
    <w:rsid w:val="004B4A32"/>
    <w:rsid w:val="004B4A77"/>
    <w:rsid w:val="004C14C8"/>
    <w:rsid w:val="004C282D"/>
    <w:rsid w:val="004C491A"/>
    <w:rsid w:val="004D598B"/>
    <w:rsid w:val="004D6DF6"/>
    <w:rsid w:val="004E1235"/>
    <w:rsid w:val="004E3701"/>
    <w:rsid w:val="004E77A3"/>
    <w:rsid w:val="004F1639"/>
    <w:rsid w:val="004F7284"/>
    <w:rsid w:val="004F72BC"/>
    <w:rsid w:val="004F72EA"/>
    <w:rsid w:val="00501E2A"/>
    <w:rsid w:val="00505603"/>
    <w:rsid w:val="005109A9"/>
    <w:rsid w:val="00516599"/>
    <w:rsid w:val="00531F70"/>
    <w:rsid w:val="00535D4D"/>
    <w:rsid w:val="00540085"/>
    <w:rsid w:val="0054013D"/>
    <w:rsid w:val="00543D6A"/>
    <w:rsid w:val="00544553"/>
    <w:rsid w:val="005546B3"/>
    <w:rsid w:val="005551D0"/>
    <w:rsid w:val="005578EB"/>
    <w:rsid w:val="00557CAF"/>
    <w:rsid w:val="00560660"/>
    <w:rsid w:val="00563583"/>
    <w:rsid w:val="00565031"/>
    <w:rsid w:val="00574230"/>
    <w:rsid w:val="00575DFA"/>
    <w:rsid w:val="005767C5"/>
    <w:rsid w:val="00580B5A"/>
    <w:rsid w:val="00585984"/>
    <w:rsid w:val="005874E9"/>
    <w:rsid w:val="005906FE"/>
    <w:rsid w:val="00591145"/>
    <w:rsid w:val="005937C2"/>
    <w:rsid w:val="00593A3E"/>
    <w:rsid w:val="005A1F24"/>
    <w:rsid w:val="005A4A66"/>
    <w:rsid w:val="005A4CF2"/>
    <w:rsid w:val="005A4D0A"/>
    <w:rsid w:val="005B5E42"/>
    <w:rsid w:val="005D0BFE"/>
    <w:rsid w:val="005D3B2D"/>
    <w:rsid w:val="005E19A6"/>
    <w:rsid w:val="005E2F5B"/>
    <w:rsid w:val="005E531B"/>
    <w:rsid w:val="005E7AC0"/>
    <w:rsid w:val="005E7CFB"/>
    <w:rsid w:val="005F478D"/>
    <w:rsid w:val="006003D8"/>
    <w:rsid w:val="006050B4"/>
    <w:rsid w:val="00607D04"/>
    <w:rsid w:val="00613666"/>
    <w:rsid w:val="0061392E"/>
    <w:rsid w:val="006146D8"/>
    <w:rsid w:val="00617969"/>
    <w:rsid w:val="00617CBA"/>
    <w:rsid w:val="006213F1"/>
    <w:rsid w:val="00626A58"/>
    <w:rsid w:val="00626B1E"/>
    <w:rsid w:val="0063688A"/>
    <w:rsid w:val="00637C98"/>
    <w:rsid w:val="00637FFA"/>
    <w:rsid w:val="00640C21"/>
    <w:rsid w:val="006431E5"/>
    <w:rsid w:val="006450EE"/>
    <w:rsid w:val="00646DFA"/>
    <w:rsid w:val="00657CEC"/>
    <w:rsid w:val="006622F5"/>
    <w:rsid w:val="00664344"/>
    <w:rsid w:val="006644BD"/>
    <w:rsid w:val="00665DFD"/>
    <w:rsid w:val="00670395"/>
    <w:rsid w:val="00673F0F"/>
    <w:rsid w:val="0068122A"/>
    <w:rsid w:val="006815E7"/>
    <w:rsid w:val="00690210"/>
    <w:rsid w:val="006915B5"/>
    <w:rsid w:val="0069207B"/>
    <w:rsid w:val="00694E3A"/>
    <w:rsid w:val="00695754"/>
    <w:rsid w:val="006A1FDD"/>
    <w:rsid w:val="006A56E1"/>
    <w:rsid w:val="006A6E2E"/>
    <w:rsid w:val="006B06C9"/>
    <w:rsid w:val="006B27B2"/>
    <w:rsid w:val="006B7803"/>
    <w:rsid w:val="006C34C1"/>
    <w:rsid w:val="006E59E8"/>
    <w:rsid w:val="006E5FB2"/>
    <w:rsid w:val="006E70DF"/>
    <w:rsid w:val="006F0A21"/>
    <w:rsid w:val="006F4145"/>
    <w:rsid w:val="00705304"/>
    <w:rsid w:val="00705DC5"/>
    <w:rsid w:val="00706392"/>
    <w:rsid w:val="0071294C"/>
    <w:rsid w:val="00712EA9"/>
    <w:rsid w:val="007131B9"/>
    <w:rsid w:val="00713513"/>
    <w:rsid w:val="007145CE"/>
    <w:rsid w:val="00715A82"/>
    <w:rsid w:val="00716AEE"/>
    <w:rsid w:val="00717F03"/>
    <w:rsid w:val="00720BF4"/>
    <w:rsid w:val="007216DE"/>
    <w:rsid w:val="00722386"/>
    <w:rsid w:val="007335F4"/>
    <w:rsid w:val="00735630"/>
    <w:rsid w:val="0073602F"/>
    <w:rsid w:val="007362D9"/>
    <w:rsid w:val="0073640B"/>
    <w:rsid w:val="007405A0"/>
    <w:rsid w:val="00750381"/>
    <w:rsid w:val="00752A4A"/>
    <w:rsid w:val="0076030E"/>
    <w:rsid w:val="00761A0E"/>
    <w:rsid w:val="00764D6C"/>
    <w:rsid w:val="00770483"/>
    <w:rsid w:val="0077242F"/>
    <w:rsid w:val="00772E81"/>
    <w:rsid w:val="00777ECB"/>
    <w:rsid w:val="007812D4"/>
    <w:rsid w:val="00783CEE"/>
    <w:rsid w:val="00784DE1"/>
    <w:rsid w:val="00785A7B"/>
    <w:rsid w:val="00793C81"/>
    <w:rsid w:val="007A4434"/>
    <w:rsid w:val="007A777C"/>
    <w:rsid w:val="007B0D2F"/>
    <w:rsid w:val="007B275D"/>
    <w:rsid w:val="007B315D"/>
    <w:rsid w:val="007B3557"/>
    <w:rsid w:val="007B548F"/>
    <w:rsid w:val="007B5BC8"/>
    <w:rsid w:val="007B61AE"/>
    <w:rsid w:val="007B72A9"/>
    <w:rsid w:val="007C04B0"/>
    <w:rsid w:val="007C6DB7"/>
    <w:rsid w:val="007D2F82"/>
    <w:rsid w:val="007D5FDB"/>
    <w:rsid w:val="007D6780"/>
    <w:rsid w:val="007E11DB"/>
    <w:rsid w:val="007E16CF"/>
    <w:rsid w:val="007E79F5"/>
    <w:rsid w:val="007F3561"/>
    <w:rsid w:val="00800564"/>
    <w:rsid w:val="008035E2"/>
    <w:rsid w:val="0081014D"/>
    <w:rsid w:val="008116FF"/>
    <w:rsid w:val="00814F5D"/>
    <w:rsid w:val="008161D9"/>
    <w:rsid w:val="0082105B"/>
    <w:rsid w:val="00824D83"/>
    <w:rsid w:val="00827CCF"/>
    <w:rsid w:val="00832F92"/>
    <w:rsid w:val="0084271D"/>
    <w:rsid w:val="00842E12"/>
    <w:rsid w:val="00843C98"/>
    <w:rsid w:val="0085042D"/>
    <w:rsid w:val="008553D4"/>
    <w:rsid w:val="00855423"/>
    <w:rsid w:val="008605CB"/>
    <w:rsid w:val="0086109A"/>
    <w:rsid w:val="00861D15"/>
    <w:rsid w:val="00870BB7"/>
    <w:rsid w:val="008771EE"/>
    <w:rsid w:val="008806E2"/>
    <w:rsid w:val="00884158"/>
    <w:rsid w:val="008850FB"/>
    <w:rsid w:val="008A1E95"/>
    <w:rsid w:val="008A5572"/>
    <w:rsid w:val="008B2FA8"/>
    <w:rsid w:val="008B3622"/>
    <w:rsid w:val="008B3ACF"/>
    <w:rsid w:val="008B6431"/>
    <w:rsid w:val="008B6F15"/>
    <w:rsid w:val="008C54FF"/>
    <w:rsid w:val="008D47AF"/>
    <w:rsid w:val="008D5870"/>
    <w:rsid w:val="008D5E2B"/>
    <w:rsid w:val="008E3555"/>
    <w:rsid w:val="008F4259"/>
    <w:rsid w:val="008F4274"/>
    <w:rsid w:val="00900F93"/>
    <w:rsid w:val="00904F04"/>
    <w:rsid w:val="00907C0B"/>
    <w:rsid w:val="00914F07"/>
    <w:rsid w:val="0091790D"/>
    <w:rsid w:val="00921DB5"/>
    <w:rsid w:val="00922B01"/>
    <w:rsid w:val="009234E1"/>
    <w:rsid w:val="00923A1F"/>
    <w:rsid w:val="00927B4B"/>
    <w:rsid w:val="00930404"/>
    <w:rsid w:val="009304E4"/>
    <w:rsid w:val="00933638"/>
    <w:rsid w:val="0093466B"/>
    <w:rsid w:val="00943EB0"/>
    <w:rsid w:val="00956CCA"/>
    <w:rsid w:val="00960C56"/>
    <w:rsid w:val="009631FB"/>
    <w:rsid w:val="00963359"/>
    <w:rsid w:val="00965788"/>
    <w:rsid w:val="0096603A"/>
    <w:rsid w:val="00966ABD"/>
    <w:rsid w:val="00967390"/>
    <w:rsid w:val="009703E9"/>
    <w:rsid w:val="00971C70"/>
    <w:rsid w:val="00983501"/>
    <w:rsid w:val="0099154D"/>
    <w:rsid w:val="009A59BC"/>
    <w:rsid w:val="009A6515"/>
    <w:rsid w:val="009B35EB"/>
    <w:rsid w:val="009B39FC"/>
    <w:rsid w:val="009B4947"/>
    <w:rsid w:val="009B6294"/>
    <w:rsid w:val="009C0E0D"/>
    <w:rsid w:val="009C5393"/>
    <w:rsid w:val="009C5753"/>
    <w:rsid w:val="009D0196"/>
    <w:rsid w:val="009D1D4B"/>
    <w:rsid w:val="009D2492"/>
    <w:rsid w:val="009D3169"/>
    <w:rsid w:val="009D3A47"/>
    <w:rsid w:val="009D3E37"/>
    <w:rsid w:val="009E0A56"/>
    <w:rsid w:val="009E20F0"/>
    <w:rsid w:val="009F148E"/>
    <w:rsid w:val="009F344E"/>
    <w:rsid w:val="009F5509"/>
    <w:rsid w:val="009F662C"/>
    <w:rsid w:val="009F738F"/>
    <w:rsid w:val="00A009CF"/>
    <w:rsid w:val="00A0420A"/>
    <w:rsid w:val="00A06CA5"/>
    <w:rsid w:val="00A11FBD"/>
    <w:rsid w:val="00A15040"/>
    <w:rsid w:val="00A20932"/>
    <w:rsid w:val="00A34FE3"/>
    <w:rsid w:val="00A3513C"/>
    <w:rsid w:val="00A37553"/>
    <w:rsid w:val="00A41B63"/>
    <w:rsid w:val="00A43A77"/>
    <w:rsid w:val="00A52277"/>
    <w:rsid w:val="00A5360C"/>
    <w:rsid w:val="00A57DD9"/>
    <w:rsid w:val="00A82065"/>
    <w:rsid w:val="00A85B40"/>
    <w:rsid w:val="00A92025"/>
    <w:rsid w:val="00A92072"/>
    <w:rsid w:val="00A94943"/>
    <w:rsid w:val="00A9504C"/>
    <w:rsid w:val="00A96B91"/>
    <w:rsid w:val="00A97764"/>
    <w:rsid w:val="00AA0204"/>
    <w:rsid w:val="00AA1021"/>
    <w:rsid w:val="00AA2AA9"/>
    <w:rsid w:val="00AA36EC"/>
    <w:rsid w:val="00AA4076"/>
    <w:rsid w:val="00AB05AF"/>
    <w:rsid w:val="00AD76C1"/>
    <w:rsid w:val="00AE1FEB"/>
    <w:rsid w:val="00AE5FC9"/>
    <w:rsid w:val="00AF638D"/>
    <w:rsid w:val="00AF78D2"/>
    <w:rsid w:val="00B00FE6"/>
    <w:rsid w:val="00B034BE"/>
    <w:rsid w:val="00B04FDA"/>
    <w:rsid w:val="00B06C99"/>
    <w:rsid w:val="00B0772E"/>
    <w:rsid w:val="00B129BD"/>
    <w:rsid w:val="00B163A9"/>
    <w:rsid w:val="00B2068F"/>
    <w:rsid w:val="00B25C3F"/>
    <w:rsid w:val="00B25DB1"/>
    <w:rsid w:val="00B25FCD"/>
    <w:rsid w:val="00B26C30"/>
    <w:rsid w:val="00B279F7"/>
    <w:rsid w:val="00B309FA"/>
    <w:rsid w:val="00B3197D"/>
    <w:rsid w:val="00B33BA5"/>
    <w:rsid w:val="00B53418"/>
    <w:rsid w:val="00B61206"/>
    <w:rsid w:val="00B62227"/>
    <w:rsid w:val="00B66689"/>
    <w:rsid w:val="00B66A27"/>
    <w:rsid w:val="00B67B7D"/>
    <w:rsid w:val="00B67D7A"/>
    <w:rsid w:val="00B70D98"/>
    <w:rsid w:val="00B73C45"/>
    <w:rsid w:val="00B73CD8"/>
    <w:rsid w:val="00B77897"/>
    <w:rsid w:val="00B9055E"/>
    <w:rsid w:val="00B945F1"/>
    <w:rsid w:val="00B946CA"/>
    <w:rsid w:val="00B95CC0"/>
    <w:rsid w:val="00B96FED"/>
    <w:rsid w:val="00B971EC"/>
    <w:rsid w:val="00BA0740"/>
    <w:rsid w:val="00BA0921"/>
    <w:rsid w:val="00BA3F79"/>
    <w:rsid w:val="00BA517D"/>
    <w:rsid w:val="00BC2F15"/>
    <w:rsid w:val="00BC4CFF"/>
    <w:rsid w:val="00BC59B0"/>
    <w:rsid w:val="00BD10FE"/>
    <w:rsid w:val="00BD35F8"/>
    <w:rsid w:val="00BD395B"/>
    <w:rsid w:val="00BD7F3E"/>
    <w:rsid w:val="00BE52E3"/>
    <w:rsid w:val="00BE7966"/>
    <w:rsid w:val="00BF2980"/>
    <w:rsid w:val="00BF3F38"/>
    <w:rsid w:val="00BF63D9"/>
    <w:rsid w:val="00C04521"/>
    <w:rsid w:val="00C136B8"/>
    <w:rsid w:val="00C1717E"/>
    <w:rsid w:val="00C224A2"/>
    <w:rsid w:val="00C22BA4"/>
    <w:rsid w:val="00C30881"/>
    <w:rsid w:val="00C310DD"/>
    <w:rsid w:val="00C32577"/>
    <w:rsid w:val="00C32F96"/>
    <w:rsid w:val="00C352AF"/>
    <w:rsid w:val="00C355F3"/>
    <w:rsid w:val="00C36670"/>
    <w:rsid w:val="00C42614"/>
    <w:rsid w:val="00C42A75"/>
    <w:rsid w:val="00C42FA9"/>
    <w:rsid w:val="00C51203"/>
    <w:rsid w:val="00C513B3"/>
    <w:rsid w:val="00C709AE"/>
    <w:rsid w:val="00C76CDF"/>
    <w:rsid w:val="00C77591"/>
    <w:rsid w:val="00C832E6"/>
    <w:rsid w:val="00C84109"/>
    <w:rsid w:val="00C8464F"/>
    <w:rsid w:val="00C84775"/>
    <w:rsid w:val="00C867B0"/>
    <w:rsid w:val="00C91883"/>
    <w:rsid w:val="00C947B3"/>
    <w:rsid w:val="00CA303A"/>
    <w:rsid w:val="00CA4FE4"/>
    <w:rsid w:val="00CB05B3"/>
    <w:rsid w:val="00CB2BD8"/>
    <w:rsid w:val="00CB331A"/>
    <w:rsid w:val="00CC03E6"/>
    <w:rsid w:val="00CC5726"/>
    <w:rsid w:val="00CD1529"/>
    <w:rsid w:val="00CD20CA"/>
    <w:rsid w:val="00CE1EC6"/>
    <w:rsid w:val="00CF0809"/>
    <w:rsid w:val="00CF0915"/>
    <w:rsid w:val="00CF197C"/>
    <w:rsid w:val="00CF2F7D"/>
    <w:rsid w:val="00D041FD"/>
    <w:rsid w:val="00D04424"/>
    <w:rsid w:val="00D065EE"/>
    <w:rsid w:val="00D06C00"/>
    <w:rsid w:val="00D13C89"/>
    <w:rsid w:val="00D20CAE"/>
    <w:rsid w:val="00D2246D"/>
    <w:rsid w:val="00D22B23"/>
    <w:rsid w:val="00D30E52"/>
    <w:rsid w:val="00D317A4"/>
    <w:rsid w:val="00D34390"/>
    <w:rsid w:val="00D37D74"/>
    <w:rsid w:val="00D43363"/>
    <w:rsid w:val="00D452B9"/>
    <w:rsid w:val="00D454EF"/>
    <w:rsid w:val="00D50D69"/>
    <w:rsid w:val="00D557AC"/>
    <w:rsid w:val="00D61A60"/>
    <w:rsid w:val="00D734C7"/>
    <w:rsid w:val="00D7361E"/>
    <w:rsid w:val="00D74A67"/>
    <w:rsid w:val="00D7515D"/>
    <w:rsid w:val="00D764CC"/>
    <w:rsid w:val="00D76E84"/>
    <w:rsid w:val="00D8076A"/>
    <w:rsid w:val="00D82C38"/>
    <w:rsid w:val="00D835DC"/>
    <w:rsid w:val="00D84DBF"/>
    <w:rsid w:val="00D860C9"/>
    <w:rsid w:val="00D8638C"/>
    <w:rsid w:val="00D90094"/>
    <w:rsid w:val="00D908EF"/>
    <w:rsid w:val="00D953DF"/>
    <w:rsid w:val="00DA1DC5"/>
    <w:rsid w:val="00DB4590"/>
    <w:rsid w:val="00DB4667"/>
    <w:rsid w:val="00DB4C8E"/>
    <w:rsid w:val="00DB4F07"/>
    <w:rsid w:val="00DB7EB7"/>
    <w:rsid w:val="00DC5A03"/>
    <w:rsid w:val="00DC64E0"/>
    <w:rsid w:val="00DC7F6D"/>
    <w:rsid w:val="00DD42ED"/>
    <w:rsid w:val="00DD4B5B"/>
    <w:rsid w:val="00DD5E8A"/>
    <w:rsid w:val="00DD66F4"/>
    <w:rsid w:val="00DF0DB8"/>
    <w:rsid w:val="00DF2822"/>
    <w:rsid w:val="00E033C6"/>
    <w:rsid w:val="00E176FE"/>
    <w:rsid w:val="00E21279"/>
    <w:rsid w:val="00E2256D"/>
    <w:rsid w:val="00E3350C"/>
    <w:rsid w:val="00E3565C"/>
    <w:rsid w:val="00E42FD8"/>
    <w:rsid w:val="00E45EF4"/>
    <w:rsid w:val="00E60CC4"/>
    <w:rsid w:val="00E676DD"/>
    <w:rsid w:val="00E67F13"/>
    <w:rsid w:val="00E710D2"/>
    <w:rsid w:val="00E71876"/>
    <w:rsid w:val="00E75697"/>
    <w:rsid w:val="00E83628"/>
    <w:rsid w:val="00E84A93"/>
    <w:rsid w:val="00E9492C"/>
    <w:rsid w:val="00E97D48"/>
    <w:rsid w:val="00EA1899"/>
    <w:rsid w:val="00EA4873"/>
    <w:rsid w:val="00EA64BE"/>
    <w:rsid w:val="00EB4228"/>
    <w:rsid w:val="00EB436D"/>
    <w:rsid w:val="00EC789A"/>
    <w:rsid w:val="00ED07F6"/>
    <w:rsid w:val="00ED28AD"/>
    <w:rsid w:val="00ED597E"/>
    <w:rsid w:val="00ED7447"/>
    <w:rsid w:val="00EE138F"/>
    <w:rsid w:val="00EE1EE1"/>
    <w:rsid w:val="00EE303A"/>
    <w:rsid w:val="00EE4175"/>
    <w:rsid w:val="00EF0286"/>
    <w:rsid w:val="00EF2150"/>
    <w:rsid w:val="00EF539E"/>
    <w:rsid w:val="00F0283D"/>
    <w:rsid w:val="00F15D10"/>
    <w:rsid w:val="00F169CE"/>
    <w:rsid w:val="00F20A29"/>
    <w:rsid w:val="00F26620"/>
    <w:rsid w:val="00F27F5A"/>
    <w:rsid w:val="00F318AD"/>
    <w:rsid w:val="00F31987"/>
    <w:rsid w:val="00F379B8"/>
    <w:rsid w:val="00F40331"/>
    <w:rsid w:val="00F410B0"/>
    <w:rsid w:val="00F45069"/>
    <w:rsid w:val="00F452E8"/>
    <w:rsid w:val="00F51C32"/>
    <w:rsid w:val="00F52E0C"/>
    <w:rsid w:val="00F547A0"/>
    <w:rsid w:val="00F6485D"/>
    <w:rsid w:val="00F64D36"/>
    <w:rsid w:val="00F7089A"/>
    <w:rsid w:val="00F725CF"/>
    <w:rsid w:val="00F755F7"/>
    <w:rsid w:val="00F83B86"/>
    <w:rsid w:val="00F86BFC"/>
    <w:rsid w:val="00F86D1A"/>
    <w:rsid w:val="00F8716E"/>
    <w:rsid w:val="00F9108D"/>
    <w:rsid w:val="00F91230"/>
    <w:rsid w:val="00F94FD6"/>
    <w:rsid w:val="00F95BEF"/>
    <w:rsid w:val="00FA05C0"/>
    <w:rsid w:val="00FA1DA0"/>
    <w:rsid w:val="00FA2E63"/>
    <w:rsid w:val="00FB038F"/>
    <w:rsid w:val="00FB359C"/>
    <w:rsid w:val="00FB63E4"/>
    <w:rsid w:val="00FC41CB"/>
    <w:rsid w:val="00FD2E87"/>
    <w:rsid w:val="00FD7CFF"/>
    <w:rsid w:val="00FE0121"/>
    <w:rsid w:val="00FE33D4"/>
    <w:rsid w:val="00FF24E5"/>
    <w:rsid w:val="00FF6691"/>
    <w:rsid w:val="21C82E29"/>
    <w:rsid w:val="5D447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BF79F"/>
  <w15:docId w15:val="{22A4ACD0-35EA-43AA-BBC5-E90321E0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06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1CC7"/>
    <w:pPr>
      <w:keepNext/>
      <w:jc w:val="both"/>
      <w:outlineLvl w:val="1"/>
    </w:pPr>
    <w:rPr>
      <w:rFonts w:ascii="Times New Roman" w:hAnsi="Times New Roman" w:cs="Times New Roman"/>
      <w:b/>
      <w:bCs/>
      <w:sz w:val="20"/>
      <w:szCs w:val="20"/>
    </w:rPr>
  </w:style>
  <w:style w:type="paragraph" w:styleId="Heading3">
    <w:name w:val="heading 3"/>
    <w:basedOn w:val="Normal"/>
    <w:next w:val="Normal"/>
    <w:link w:val="Heading3Char"/>
    <w:uiPriority w:val="9"/>
    <w:unhideWhenUsed/>
    <w:qFormat/>
    <w:rsid w:val="0034704F"/>
    <w:pPr>
      <w:keepNext/>
      <w:spacing w:after="135"/>
      <w:outlineLvl w:val="2"/>
    </w:pPr>
    <w:rPr>
      <w:rFonts w:ascii="Times New Roman" w:eastAsia="Times New Roman" w:hAnsi="Times New Roman" w:cs="Times New Roman"/>
      <w:b/>
      <w:bCs/>
      <w:sz w:val="20"/>
      <w:szCs w:val="20"/>
      <w:u w:val="single"/>
      <w:lang w:eastAsia="en-IN"/>
    </w:rPr>
  </w:style>
  <w:style w:type="paragraph" w:styleId="Heading4">
    <w:name w:val="heading 4"/>
    <w:basedOn w:val="Normal"/>
    <w:next w:val="Normal"/>
    <w:link w:val="Heading4Char"/>
    <w:uiPriority w:val="9"/>
    <w:unhideWhenUsed/>
    <w:qFormat/>
    <w:rsid w:val="00B279F7"/>
    <w:pPr>
      <w:keepNext/>
      <w:spacing w:after="135"/>
      <w:outlineLvl w:val="3"/>
    </w:pPr>
    <w:rPr>
      <w:rFonts w:ascii="Times New Roman" w:eastAsia="Times New Roman" w:hAnsi="Times New Roman" w:cs="Times New Roman"/>
      <w:b/>
      <w:bCs/>
      <w:sz w:val="20"/>
      <w:szCs w:val="20"/>
      <w:lang w:eastAsia="en-IN"/>
    </w:rPr>
  </w:style>
  <w:style w:type="paragraph" w:styleId="Heading5">
    <w:name w:val="heading 5"/>
    <w:basedOn w:val="Normal"/>
    <w:next w:val="Normal"/>
    <w:link w:val="Heading5Char"/>
    <w:uiPriority w:val="9"/>
    <w:unhideWhenUsed/>
    <w:qFormat/>
    <w:rsid w:val="003944D9"/>
    <w:pPr>
      <w:keepNext/>
      <w:spacing w:after="135"/>
      <w:outlineLvl w:val="4"/>
    </w:pPr>
    <w:rPr>
      <w:rFonts w:ascii="Times New Roman" w:hAnsi="Times New Roman" w:cs="Times New Roman"/>
      <w:b/>
      <w:color w:val="000000" w:themeColor="text1"/>
      <w:sz w:val="20"/>
      <w:szCs w:val="20"/>
      <w:u w:val="single"/>
    </w:rPr>
  </w:style>
  <w:style w:type="paragraph" w:styleId="Heading6">
    <w:name w:val="heading 6"/>
    <w:basedOn w:val="Normal"/>
    <w:next w:val="Normal"/>
    <w:link w:val="Heading6Char"/>
    <w:uiPriority w:val="9"/>
    <w:unhideWhenUsed/>
    <w:qFormat/>
    <w:rsid w:val="00077C62"/>
    <w:pPr>
      <w:keepNext/>
      <w:shd w:val="clear" w:color="auto" w:fill="FFFFFF"/>
      <w:spacing w:after="120"/>
      <w:outlineLvl w:val="5"/>
    </w:pPr>
    <w:rPr>
      <w:rFonts w:ascii="Times New Roman" w:eastAsia="Times New Roman" w:hAnsi="Times New Roman" w:cs="Times New Roman"/>
      <w:b/>
      <w:bCs/>
      <w:sz w:val="20"/>
      <w:szCs w:val="20"/>
      <w:u w:val="single"/>
      <w:lang w:eastAsia="en-IN"/>
    </w:rPr>
  </w:style>
  <w:style w:type="paragraph" w:styleId="Heading7">
    <w:name w:val="heading 7"/>
    <w:basedOn w:val="Normal"/>
    <w:next w:val="Normal"/>
    <w:link w:val="Heading7Char"/>
    <w:uiPriority w:val="9"/>
    <w:unhideWhenUsed/>
    <w:qFormat/>
    <w:rsid w:val="00884158"/>
    <w:pPr>
      <w:keepNext/>
      <w:spacing w:after="135"/>
      <w:ind w:left="720"/>
      <w:jc w:val="both"/>
      <w:outlineLvl w:val="6"/>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E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6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5EE"/>
  </w:style>
  <w:style w:type="paragraph" w:styleId="Footer">
    <w:name w:val="footer"/>
    <w:basedOn w:val="Normal"/>
    <w:link w:val="FooterChar"/>
    <w:uiPriority w:val="99"/>
    <w:unhideWhenUsed/>
    <w:rsid w:val="00D06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5EE"/>
  </w:style>
  <w:style w:type="paragraph" w:styleId="NoSpacing">
    <w:name w:val="No Spacing"/>
    <w:uiPriority w:val="1"/>
    <w:qFormat/>
    <w:rsid w:val="00D065EE"/>
    <w:pPr>
      <w:spacing w:after="0" w:line="240" w:lineRule="auto"/>
    </w:pPr>
  </w:style>
  <w:style w:type="paragraph" w:styleId="Title">
    <w:name w:val="Title"/>
    <w:basedOn w:val="Normal"/>
    <w:next w:val="Normal"/>
    <w:link w:val="TitleChar"/>
    <w:uiPriority w:val="10"/>
    <w:qFormat/>
    <w:rsid w:val="00D06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65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48F"/>
    <w:rPr>
      <w:rFonts w:ascii="Segoe UI" w:hAnsi="Segoe UI" w:cs="Segoe UI"/>
      <w:sz w:val="18"/>
      <w:szCs w:val="18"/>
    </w:rPr>
  </w:style>
  <w:style w:type="paragraph" w:styleId="Revision">
    <w:name w:val="Revision"/>
    <w:hidden/>
    <w:uiPriority w:val="99"/>
    <w:semiHidden/>
    <w:rsid w:val="00900F93"/>
    <w:pPr>
      <w:spacing w:after="0" w:line="240" w:lineRule="auto"/>
    </w:pPr>
  </w:style>
  <w:style w:type="character" w:styleId="CommentReference">
    <w:name w:val="annotation reference"/>
    <w:basedOn w:val="DefaultParagraphFont"/>
    <w:uiPriority w:val="99"/>
    <w:semiHidden/>
    <w:unhideWhenUsed/>
    <w:rsid w:val="00034C2B"/>
    <w:rPr>
      <w:sz w:val="16"/>
      <w:szCs w:val="16"/>
    </w:rPr>
  </w:style>
  <w:style w:type="paragraph" w:styleId="CommentText">
    <w:name w:val="annotation text"/>
    <w:basedOn w:val="Normal"/>
    <w:link w:val="CommentTextChar"/>
    <w:uiPriority w:val="99"/>
    <w:unhideWhenUsed/>
    <w:rsid w:val="00034C2B"/>
    <w:pPr>
      <w:spacing w:line="240" w:lineRule="auto"/>
    </w:pPr>
    <w:rPr>
      <w:sz w:val="20"/>
      <w:szCs w:val="20"/>
    </w:rPr>
  </w:style>
  <w:style w:type="character" w:customStyle="1" w:styleId="CommentTextChar">
    <w:name w:val="Comment Text Char"/>
    <w:basedOn w:val="DefaultParagraphFont"/>
    <w:link w:val="CommentText"/>
    <w:uiPriority w:val="99"/>
    <w:rsid w:val="00034C2B"/>
    <w:rPr>
      <w:sz w:val="20"/>
      <w:szCs w:val="20"/>
    </w:rPr>
  </w:style>
  <w:style w:type="paragraph" w:styleId="CommentSubject">
    <w:name w:val="annotation subject"/>
    <w:basedOn w:val="CommentText"/>
    <w:next w:val="CommentText"/>
    <w:link w:val="CommentSubjectChar"/>
    <w:uiPriority w:val="99"/>
    <w:semiHidden/>
    <w:unhideWhenUsed/>
    <w:rsid w:val="00034C2B"/>
    <w:rPr>
      <w:b/>
      <w:bCs/>
    </w:rPr>
  </w:style>
  <w:style w:type="character" w:customStyle="1" w:styleId="CommentSubjectChar">
    <w:name w:val="Comment Subject Char"/>
    <w:basedOn w:val="CommentTextChar"/>
    <w:link w:val="CommentSubject"/>
    <w:uiPriority w:val="99"/>
    <w:semiHidden/>
    <w:rsid w:val="00034C2B"/>
    <w:rPr>
      <w:b/>
      <w:bCs/>
      <w:sz w:val="20"/>
      <w:szCs w:val="20"/>
    </w:rPr>
  </w:style>
  <w:style w:type="character" w:styleId="Hyperlink">
    <w:name w:val="Hyperlink"/>
    <w:basedOn w:val="DefaultParagraphFont"/>
    <w:uiPriority w:val="99"/>
    <w:unhideWhenUsed/>
    <w:rsid w:val="00DF2822"/>
    <w:rPr>
      <w:color w:val="0563C1" w:themeColor="hyperlink"/>
      <w:u w:val="single"/>
    </w:rPr>
  </w:style>
  <w:style w:type="character" w:customStyle="1" w:styleId="UnresolvedMention1">
    <w:name w:val="Unresolved Mention1"/>
    <w:basedOn w:val="DefaultParagraphFont"/>
    <w:uiPriority w:val="99"/>
    <w:semiHidden/>
    <w:unhideWhenUsed/>
    <w:rsid w:val="00DF2822"/>
    <w:rPr>
      <w:color w:val="605E5C"/>
      <w:shd w:val="clear" w:color="auto" w:fill="E1DFDD"/>
    </w:rPr>
  </w:style>
  <w:style w:type="paragraph" w:styleId="ListParagraph">
    <w:name w:val="List Paragraph"/>
    <w:basedOn w:val="Normal"/>
    <w:uiPriority w:val="34"/>
    <w:qFormat/>
    <w:rsid w:val="00DD5E8A"/>
    <w:pPr>
      <w:ind w:left="720"/>
      <w:contextualSpacing/>
    </w:pPr>
  </w:style>
  <w:style w:type="paragraph" w:styleId="NormalWeb">
    <w:name w:val="Normal (Web)"/>
    <w:basedOn w:val="Normal"/>
    <w:uiPriority w:val="99"/>
    <w:unhideWhenUsed/>
    <w:rsid w:val="00733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81CC7"/>
    <w:rPr>
      <w:rFonts w:ascii="Times New Roman" w:hAnsi="Times New Roman" w:cs="Times New Roman"/>
      <w:b/>
      <w:bCs/>
      <w:sz w:val="20"/>
      <w:szCs w:val="20"/>
    </w:rPr>
  </w:style>
  <w:style w:type="paragraph" w:styleId="BodyText">
    <w:name w:val="Body Text"/>
    <w:basedOn w:val="Normal"/>
    <w:link w:val="BodyTextChar"/>
    <w:uiPriority w:val="99"/>
    <w:unhideWhenUsed/>
    <w:rsid w:val="00B04FDA"/>
    <w:pPr>
      <w:jc w:val="both"/>
    </w:pPr>
    <w:rPr>
      <w:rFonts w:ascii="Times New Roman" w:hAnsi="Times New Roman" w:cs="Times New Roman"/>
      <w:sz w:val="20"/>
      <w:szCs w:val="20"/>
    </w:rPr>
  </w:style>
  <w:style w:type="character" w:customStyle="1" w:styleId="BodyTextChar">
    <w:name w:val="Body Text Char"/>
    <w:basedOn w:val="DefaultParagraphFont"/>
    <w:link w:val="BodyText"/>
    <w:uiPriority w:val="99"/>
    <w:rsid w:val="00B04FDA"/>
    <w:rPr>
      <w:rFonts w:ascii="Times New Roman" w:hAnsi="Times New Roman" w:cs="Times New Roman"/>
      <w:sz w:val="20"/>
      <w:szCs w:val="20"/>
    </w:rPr>
  </w:style>
  <w:style w:type="paragraph" w:styleId="BodyText2">
    <w:name w:val="Body Text 2"/>
    <w:basedOn w:val="Normal"/>
    <w:link w:val="BodyText2Char"/>
    <w:uiPriority w:val="99"/>
    <w:unhideWhenUsed/>
    <w:rsid w:val="0034704F"/>
    <w:pPr>
      <w:shd w:val="clear" w:color="auto" w:fill="FFFFFF"/>
      <w:spacing w:after="120"/>
    </w:pPr>
    <w:rPr>
      <w:rFonts w:ascii="Times New Roman" w:eastAsia="Times New Roman" w:hAnsi="Times New Roman" w:cs="Times New Roman"/>
      <w:bCs/>
      <w:sz w:val="20"/>
      <w:szCs w:val="20"/>
      <w:lang w:eastAsia="en-IN"/>
    </w:rPr>
  </w:style>
  <w:style w:type="character" w:customStyle="1" w:styleId="BodyText2Char">
    <w:name w:val="Body Text 2 Char"/>
    <w:basedOn w:val="DefaultParagraphFont"/>
    <w:link w:val="BodyText2"/>
    <w:uiPriority w:val="99"/>
    <w:rsid w:val="0034704F"/>
    <w:rPr>
      <w:rFonts w:ascii="Times New Roman" w:eastAsia="Times New Roman" w:hAnsi="Times New Roman" w:cs="Times New Roman"/>
      <w:bCs/>
      <w:sz w:val="20"/>
      <w:szCs w:val="20"/>
      <w:shd w:val="clear" w:color="auto" w:fill="FFFFFF"/>
      <w:lang w:eastAsia="en-IN"/>
    </w:rPr>
  </w:style>
  <w:style w:type="character" w:customStyle="1" w:styleId="Heading3Char">
    <w:name w:val="Heading 3 Char"/>
    <w:basedOn w:val="DefaultParagraphFont"/>
    <w:link w:val="Heading3"/>
    <w:uiPriority w:val="9"/>
    <w:rsid w:val="0034704F"/>
    <w:rPr>
      <w:rFonts w:ascii="Times New Roman" w:eastAsia="Times New Roman" w:hAnsi="Times New Roman" w:cs="Times New Roman"/>
      <w:b/>
      <w:bCs/>
      <w:sz w:val="20"/>
      <w:szCs w:val="20"/>
      <w:u w:val="single"/>
      <w:lang w:eastAsia="en-IN"/>
    </w:rPr>
  </w:style>
  <w:style w:type="paragraph" w:styleId="BodyTextIndent">
    <w:name w:val="Body Text Indent"/>
    <w:basedOn w:val="Normal"/>
    <w:link w:val="BodyTextIndentChar"/>
    <w:uiPriority w:val="99"/>
    <w:unhideWhenUsed/>
    <w:rsid w:val="00B279F7"/>
    <w:pPr>
      <w:spacing w:after="135"/>
      <w:ind w:left="720"/>
      <w:jc w:val="both"/>
    </w:pPr>
    <w:rPr>
      <w:rFonts w:ascii="Times New Roman" w:hAnsi="Times New Roman" w:cs="Times New Roman"/>
      <w:color w:val="444444"/>
      <w:sz w:val="20"/>
      <w:szCs w:val="20"/>
    </w:rPr>
  </w:style>
  <w:style w:type="character" w:customStyle="1" w:styleId="BodyTextIndentChar">
    <w:name w:val="Body Text Indent Char"/>
    <w:basedOn w:val="DefaultParagraphFont"/>
    <w:link w:val="BodyTextIndent"/>
    <w:uiPriority w:val="99"/>
    <w:rsid w:val="00B279F7"/>
    <w:rPr>
      <w:rFonts w:ascii="Times New Roman" w:hAnsi="Times New Roman" w:cs="Times New Roman"/>
      <w:color w:val="444444"/>
      <w:sz w:val="20"/>
      <w:szCs w:val="20"/>
    </w:rPr>
  </w:style>
  <w:style w:type="character" w:customStyle="1" w:styleId="Heading4Char">
    <w:name w:val="Heading 4 Char"/>
    <w:basedOn w:val="DefaultParagraphFont"/>
    <w:link w:val="Heading4"/>
    <w:uiPriority w:val="9"/>
    <w:rsid w:val="00B279F7"/>
    <w:rPr>
      <w:rFonts w:ascii="Times New Roman" w:eastAsia="Times New Roman" w:hAnsi="Times New Roman" w:cs="Times New Roman"/>
      <w:b/>
      <w:bCs/>
      <w:sz w:val="20"/>
      <w:szCs w:val="20"/>
      <w:lang w:eastAsia="en-IN"/>
    </w:rPr>
  </w:style>
  <w:style w:type="paragraph" w:styleId="BodyText3">
    <w:name w:val="Body Text 3"/>
    <w:basedOn w:val="Normal"/>
    <w:link w:val="BodyText3Char"/>
    <w:uiPriority w:val="99"/>
    <w:unhideWhenUsed/>
    <w:rsid w:val="00283FAE"/>
    <w:rPr>
      <w:rFonts w:ascii="Times New Roman" w:hAnsi="Times New Roman" w:cs="Times New Roman"/>
      <w:color w:val="444444"/>
      <w:sz w:val="20"/>
      <w:szCs w:val="20"/>
    </w:rPr>
  </w:style>
  <w:style w:type="character" w:customStyle="1" w:styleId="BodyText3Char">
    <w:name w:val="Body Text 3 Char"/>
    <w:basedOn w:val="DefaultParagraphFont"/>
    <w:link w:val="BodyText3"/>
    <w:uiPriority w:val="99"/>
    <w:rsid w:val="00283FAE"/>
    <w:rPr>
      <w:rFonts w:ascii="Times New Roman" w:hAnsi="Times New Roman" w:cs="Times New Roman"/>
      <w:color w:val="444444"/>
      <w:sz w:val="20"/>
      <w:szCs w:val="20"/>
    </w:rPr>
  </w:style>
  <w:style w:type="character" w:customStyle="1" w:styleId="Heading5Char">
    <w:name w:val="Heading 5 Char"/>
    <w:basedOn w:val="DefaultParagraphFont"/>
    <w:link w:val="Heading5"/>
    <w:uiPriority w:val="9"/>
    <w:rsid w:val="003944D9"/>
    <w:rPr>
      <w:rFonts w:ascii="Times New Roman" w:hAnsi="Times New Roman" w:cs="Times New Roman"/>
      <w:b/>
      <w:color w:val="000000" w:themeColor="text1"/>
      <w:sz w:val="20"/>
      <w:szCs w:val="20"/>
      <w:u w:val="single"/>
    </w:rPr>
  </w:style>
  <w:style w:type="character" w:customStyle="1" w:styleId="Heading6Char">
    <w:name w:val="Heading 6 Char"/>
    <w:basedOn w:val="DefaultParagraphFont"/>
    <w:link w:val="Heading6"/>
    <w:uiPriority w:val="9"/>
    <w:rsid w:val="00077C62"/>
    <w:rPr>
      <w:rFonts w:ascii="Times New Roman" w:eastAsia="Times New Roman" w:hAnsi="Times New Roman" w:cs="Times New Roman"/>
      <w:b/>
      <w:bCs/>
      <w:sz w:val="20"/>
      <w:szCs w:val="20"/>
      <w:u w:val="single"/>
      <w:shd w:val="clear" w:color="auto" w:fill="FFFFFF"/>
      <w:lang w:eastAsia="en-IN"/>
    </w:rPr>
  </w:style>
  <w:style w:type="character" w:customStyle="1" w:styleId="Heading7Char">
    <w:name w:val="Heading 7 Char"/>
    <w:basedOn w:val="DefaultParagraphFont"/>
    <w:link w:val="Heading7"/>
    <w:uiPriority w:val="9"/>
    <w:rsid w:val="00884158"/>
    <w:rPr>
      <w:rFonts w:ascii="Times New Roman" w:eastAsia="Times New Roman" w:hAnsi="Times New Roman" w:cs="Times New Roman"/>
      <w:b/>
      <w:bCs/>
      <w:sz w:val="20"/>
      <w:szCs w:val="20"/>
      <w:lang w:eastAsia="en-IN"/>
    </w:rPr>
  </w:style>
  <w:style w:type="character" w:customStyle="1" w:styleId="ui-provider">
    <w:name w:val="ui-provider"/>
    <w:basedOn w:val="DefaultParagraphFont"/>
    <w:rsid w:val="00263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0518">
      <w:bodyDiv w:val="1"/>
      <w:marLeft w:val="0"/>
      <w:marRight w:val="0"/>
      <w:marTop w:val="0"/>
      <w:marBottom w:val="0"/>
      <w:divBdr>
        <w:top w:val="none" w:sz="0" w:space="0" w:color="auto"/>
        <w:left w:val="none" w:sz="0" w:space="0" w:color="auto"/>
        <w:bottom w:val="none" w:sz="0" w:space="0" w:color="auto"/>
        <w:right w:val="none" w:sz="0" w:space="0" w:color="auto"/>
      </w:divBdr>
    </w:div>
    <w:div w:id="342896283">
      <w:bodyDiv w:val="1"/>
      <w:marLeft w:val="0"/>
      <w:marRight w:val="0"/>
      <w:marTop w:val="0"/>
      <w:marBottom w:val="0"/>
      <w:divBdr>
        <w:top w:val="none" w:sz="0" w:space="0" w:color="auto"/>
        <w:left w:val="none" w:sz="0" w:space="0" w:color="auto"/>
        <w:bottom w:val="none" w:sz="0" w:space="0" w:color="auto"/>
        <w:right w:val="none" w:sz="0" w:space="0" w:color="auto"/>
      </w:divBdr>
    </w:div>
    <w:div w:id="361058439">
      <w:bodyDiv w:val="1"/>
      <w:marLeft w:val="0"/>
      <w:marRight w:val="0"/>
      <w:marTop w:val="0"/>
      <w:marBottom w:val="0"/>
      <w:divBdr>
        <w:top w:val="none" w:sz="0" w:space="0" w:color="auto"/>
        <w:left w:val="none" w:sz="0" w:space="0" w:color="auto"/>
        <w:bottom w:val="none" w:sz="0" w:space="0" w:color="auto"/>
        <w:right w:val="none" w:sz="0" w:space="0" w:color="auto"/>
      </w:divBdr>
    </w:div>
    <w:div w:id="426658902">
      <w:bodyDiv w:val="1"/>
      <w:marLeft w:val="0"/>
      <w:marRight w:val="0"/>
      <w:marTop w:val="0"/>
      <w:marBottom w:val="0"/>
      <w:divBdr>
        <w:top w:val="none" w:sz="0" w:space="0" w:color="auto"/>
        <w:left w:val="none" w:sz="0" w:space="0" w:color="auto"/>
        <w:bottom w:val="none" w:sz="0" w:space="0" w:color="auto"/>
        <w:right w:val="none" w:sz="0" w:space="0" w:color="auto"/>
      </w:divBdr>
    </w:div>
    <w:div w:id="790365382">
      <w:bodyDiv w:val="1"/>
      <w:marLeft w:val="0"/>
      <w:marRight w:val="0"/>
      <w:marTop w:val="0"/>
      <w:marBottom w:val="0"/>
      <w:divBdr>
        <w:top w:val="none" w:sz="0" w:space="0" w:color="auto"/>
        <w:left w:val="none" w:sz="0" w:space="0" w:color="auto"/>
        <w:bottom w:val="none" w:sz="0" w:space="0" w:color="auto"/>
        <w:right w:val="none" w:sz="0" w:space="0" w:color="auto"/>
      </w:divBdr>
    </w:div>
    <w:div w:id="989670618">
      <w:bodyDiv w:val="1"/>
      <w:marLeft w:val="0"/>
      <w:marRight w:val="0"/>
      <w:marTop w:val="0"/>
      <w:marBottom w:val="0"/>
      <w:divBdr>
        <w:top w:val="none" w:sz="0" w:space="0" w:color="auto"/>
        <w:left w:val="none" w:sz="0" w:space="0" w:color="auto"/>
        <w:bottom w:val="none" w:sz="0" w:space="0" w:color="auto"/>
        <w:right w:val="none" w:sz="0" w:space="0" w:color="auto"/>
      </w:divBdr>
    </w:div>
    <w:div w:id="1144783799">
      <w:bodyDiv w:val="1"/>
      <w:marLeft w:val="0"/>
      <w:marRight w:val="0"/>
      <w:marTop w:val="0"/>
      <w:marBottom w:val="0"/>
      <w:divBdr>
        <w:top w:val="none" w:sz="0" w:space="0" w:color="auto"/>
        <w:left w:val="none" w:sz="0" w:space="0" w:color="auto"/>
        <w:bottom w:val="none" w:sz="0" w:space="0" w:color="auto"/>
        <w:right w:val="none" w:sz="0" w:space="0" w:color="auto"/>
      </w:divBdr>
    </w:div>
    <w:div w:id="1599562962">
      <w:bodyDiv w:val="1"/>
      <w:marLeft w:val="0"/>
      <w:marRight w:val="0"/>
      <w:marTop w:val="0"/>
      <w:marBottom w:val="0"/>
      <w:divBdr>
        <w:top w:val="none" w:sz="0" w:space="0" w:color="auto"/>
        <w:left w:val="none" w:sz="0" w:space="0" w:color="auto"/>
        <w:bottom w:val="none" w:sz="0" w:space="0" w:color="auto"/>
        <w:right w:val="none" w:sz="0" w:space="0" w:color="auto"/>
      </w:divBdr>
    </w:div>
    <w:div w:id="1816994417">
      <w:bodyDiv w:val="1"/>
      <w:marLeft w:val="0"/>
      <w:marRight w:val="0"/>
      <w:marTop w:val="0"/>
      <w:marBottom w:val="0"/>
      <w:divBdr>
        <w:top w:val="none" w:sz="0" w:space="0" w:color="auto"/>
        <w:left w:val="none" w:sz="0" w:space="0" w:color="auto"/>
        <w:bottom w:val="none" w:sz="0" w:space="0" w:color="auto"/>
        <w:right w:val="none" w:sz="0" w:space="0" w:color="auto"/>
      </w:divBdr>
    </w:div>
    <w:div w:id="1909655074">
      <w:bodyDiv w:val="1"/>
      <w:marLeft w:val="0"/>
      <w:marRight w:val="0"/>
      <w:marTop w:val="0"/>
      <w:marBottom w:val="0"/>
      <w:divBdr>
        <w:top w:val="none" w:sz="0" w:space="0" w:color="auto"/>
        <w:left w:val="none" w:sz="0" w:space="0" w:color="auto"/>
        <w:bottom w:val="none" w:sz="0" w:space="0" w:color="auto"/>
        <w:right w:val="none" w:sz="0" w:space="0" w:color="auto"/>
      </w:divBdr>
      <w:divsChild>
        <w:div w:id="969239903">
          <w:marLeft w:val="0"/>
          <w:marRight w:val="0"/>
          <w:marTop w:val="0"/>
          <w:marBottom w:val="0"/>
          <w:divBdr>
            <w:top w:val="none" w:sz="0" w:space="0" w:color="auto"/>
            <w:left w:val="none" w:sz="0" w:space="0" w:color="auto"/>
            <w:bottom w:val="none" w:sz="0" w:space="0" w:color="auto"/>
            <w:right w:val="none" w:sz="0" w:space="0" w:color="auto"/>
          </w:divBdr>
          <w:divsChild>
            <w:div w:id="680594009">
              <w:marLeft w:val="0"/>
              <w:marRight w:val="0"/>
              <w:marTop w:val="0"/>
              <w:marBottom w:val="0"/>
              <w:divBdr>
                <w:top w:val="none" w:sz="0" w:space="0" w:color="auto"/>
                <w:left w:val="none" w:sz="0" w:space="0" w:color="auto"/>
                <w:bottom w:val="none" w:sz="0" w:space="0" w:color="auto"/>
                <w:right w:val="none" w:sz="0" w:space="0" w:color="auto"/>
              </w:divBdr>
            </w:div>
            <w:div w:id="1248729009">
              <w:marLeft w:val="0"/>
              <w:marRight w:val="0"/>
              <w:marTop w:val="0"/>
              <w:marBottom w:val="0"/>
              <w:divBdr>
                <w:top w:val="none" w:sz="0" w:space="0" w:color="auto"/>
                <w:left w:val="none" w:sz="0" w:space="0" w:color="auto"/>
                <w:bottom w:val="none" w:sz="0" w:space="0" w:color="auto"/>
                <w:right w:val="none" w:sz="0" w:space="0" w:color="auto"/>
              </w:divBdr>
            </w:div>
            <w:div w:id="1480343337">
              <w:marLeft w:val="0"/>
              <w:marRight w:val="0"/>
              <w:marTop w:val="0"/>
              <w:marBottom w:val="0"/>
              <w:divBdr>
                <w:top w:val="none" w:sz="0" w:space="0" w:color="auto"/>
                <w:left w:val="none" w:sz="0" w:space="0" w:color="auto"/>
                <w:bottom w:val="none" w:sz="0" w:space="0" w:color="auto"/>
                <w:right w:val="none" w:sz="0" w:space="0" w:color="auto"/>
              </w:divBdr>
            </w:div>
            <w:div w:id="20058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9064">
      <w:bodyDiv w:val="1"/>
      <w:marLeft w:val="0"/>
      <w:marRight w:val="0"/>
      <w:marTop w:val="0"/>
      <w:marBottom w:val="0"/>
      <w:divBdr>
        <w:top w:val="none" w:sz="0" w:space="0" w:color="auto"/>
        <w:left w:val="none" w:sz="0" w:space="0" w:color="auto"/>
        <w:bottom w:val="none" w:sz="0" w:space="0" w:color="auto"/>
        <w:right w:val="none" w:sz="0" w:space="0" w:color="auto"/>
      </w:divBdr>
    </w:div>
    <w:div w:id="2095778079">
      <w:bodyDiv w:val="1"/>
      <w:marLeft w:val="0"/>
      <w:marRight w:val="0"/>
      <w:marTop w:val="0"/>
      <w:marBottom w:val="0"/>
      <w:divBdr>
        <w:top w:val="none" w:sz="0" w:space="0" w:color="auto"/>
        <w:left w:val="none" w:sz="0" w:space="0" w:color="auto"/>
        <w:bottom w:val="none" w:sz="0" w:space="0" w:color="auto"/>
        <w:right w:val="none" w:sz="0" w:space="0" w:color="auto"/>
      </w:divBdr>
    </w:div>
    <w:div w:id="213837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E8D1B285ED084CB765AFFEA631BB8E" ma:contentTypeVersion="4" ma:contentTypeDescription="Create a new document." ma:contentTypeScope="" ma:versionID="7b6b6c6c04ef5d484b9b4e56e59bb9f1">
  <xsd:schema xmlns:xsd="http://www.w3.org/2001/XMLSchema" xmlns:xs="http://www.w3.org/2001/XMLSchema" xmlns:p="http://schemas.microsoft.com/office/2006/metadata/properties" xmlns:ns2="72a5738f-acee-48f9-ba78-b703db98cdf5" targetNamespace="http://schemas.microsoft.com/office/2006/metadata/properties" ma:root="true" ma:fieldsID="1ff3328dbeef553635ee029b6e63758d" ns2:_="">
    <xsd:import namespace="72a5738f-acee-48f9-ba78-b703db98cd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5738f-acee-48f9-ba78-b703db98c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937E0-F2B1-4D6A-BB56-E3ECC2073B9B}">
  <ds:schemaRefs>
    <ds:schemaRef ds:uri="http://schemas.openxmlformats.org/officeDocument/2006/bibliography"/>
  </ds:schemaRefs>
</ds:datastoreItem>
</file>

<file path=customXml/itemProps2.xml><?xml version="1.0" encoding="utf-8"?>
<ds:datastoreItem xmlns:ds="http://schemas.openxmlformats.org/officeDocument/2006/customXml" ds:itemID="{A22FFD26-D27A-4087-A99D-595731B91797}">
  <ds:schemaRefs>
    <ds:schemaRef ds:uri="72a5738f-acee-48f9-ba78-b703db98cdf5"/>
    <ds:schemaRef ds:uri="http://purl.org/dc/elements/1.1/"/>
    <ds:schemaRef ds:uri="http://purl.org/dc/dcmitype/"/>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AFC7E9A-804B-4A71-B558-52780A6C7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5738f-acee-48f9-ba78-b703db98c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E4D333-C187-4AE1-B3E5-05292DA638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Pages>
  <Words>1270</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Bring Your Own Device Policy</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 Your Own Device Policy</dc:title>
  <dc:subject/>
  <dc:creator>Group CISO Office</dc:creator>
  <cp:keywords/>
  <dc:description/>
  <cp:lastModifiedBy>Priya Priyadarshini</cp:lastModifiedBy>
  <cp:revision>197</cp:revision>
  <dcterms:created xsi:type="dcterms:W3CDTF">2024-01-15T06:51:00Z</dcterms:created>
  <dcterms:modified xsi:type="dcterms:W3CDTF">2024-07-29T10:46:00Z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2023-03-07T06:43:38Z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aed52f5d-8002-4300-84d1-e62c5573dad3</vt:lpwstr>
  </property>
  <property fmtid="{D5CDD505-2E9C-101B-9397-08002B2CF9AE}" pid="8" name="MSIP_Label_f65b3423-ec78-4b3c-9693-96b88a3857c2_ContentBits">
    <vt:lpwstr>2</vt:lpwstr>
  </property>
  <property fmtid="{D5CDD505-2E9C-101B-9397-08002B2CF9AE}" pid="9" name="ContentTypeId">
    <vt:lpwstr>0x010100BBE8D1B285ED084CB765AFFEA631BB8E</vt:lpwstr>
  </property>
  <property fmtid="{D5CDD505-2E9C-101B-9397-08002B2CF9AE}" pid="10" name="GrammarlyDocumentId">
    <vt:lpwstr>84e6085d485526adc16a939a16bd9c43e3839e200f7823cb6f0c2f61fce916a8</vt:lpwstr>
  </property>
  <property fmtid="{D5CDD505-2E9C-101B-9397-08002B2CF9AE}" pid="11" name="Order">
    <vt:r8>12200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MediaServiceImageTags">
    <vt:lpwstr/>
  </property>
</Properties>
</file>